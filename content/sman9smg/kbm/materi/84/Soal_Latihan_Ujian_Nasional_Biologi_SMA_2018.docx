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164" w:rsidRPr="00F80164" w:rsidRDefault="00F80164" w:rsidP="00F80164">
      <w:pPr>
        <w:shd w:val="clear" w:color="auto" w:fill="FFFFFF"/>
        <w:spacing w:after="120" w:line="360" w:lineRule="atLeast"/>
        <w:jc w:val="center"/>
        <w:outlineLvl w:val="4"/>
        <w:rPr>
          <w:ins w:id="0" w:author="Unknown"/>
          <w:rFonts w:ascii="Arial Black" w:eastAsia="Times New Roman" w:hAnsi="Arial Black" w:cs="Arial"/>
          <w:b/>
          <w:bCs/>
          <w:caps/>
          <w:color w:val="444444"/>
          <w:sz w:val="24"/>
          <w:szCs w:val="24"/>
          <w:lang w:eastAsia="id-ID"/>
        </w:rPr>
      </w:pPr>
      <w:ins w:id="1" w:author="Unknown">
        <w:r w:rsidRPr="00F80164">
          <w:rPr>
            <w:rFonts w:ascii="Arial Black" w:eastAsia="Times New Roman" w:hAnsi="Arial Black" w:cs="Arial"/>
            <w:b/>
            <w:bCs/>
            <w:caps/>
            <w:color w:val="444444"/>
            <w:sz w:val="24"/>
            <w:szCs w:val="24"/>
            <w:lang w:eastAsia="id-ID"/>
          </w:rPr>
          <w:t>Soal Latihan Ujian Nasional Biologi SMA 2018</w:t>
        </w:r>
      </w:ins>
    </w:p>
    <w:p w:rsidR="00F80164" w:rsidRPr="00F80164" w:rsidRDefault="00F80164" w:rsidP="00F80164">
      <w:pPr>
        <w:shd w:val="clear" w:color="auto" w:fill="2C3E50"/>
        <w:spacing w:after="0" w:line="360" w:lineRule="atLeast"/>
        <w:jc w:val="both"/>
        <w:rPr>
          <w:rFonts w:ascii="Arial" w:eastAsia="Times New Roman" w:hAnsi="Arial" w:cs="Arial"/>
          <w:color w:val="444444"/>
          <w:sz w:val="21"/>
          <w:szCs w:val="21"/>
          <w:lang w:eastAsia="id-ID"/>
        </w:rPr>
      </w:pPr>
      <w:r w:rsidRPr="00F80164">
        <w:rPr>
          <w:rFonts w:ascii="Tahoma" w:eastAsia="Times New Roman" w:hAnsi="Tahoma" w:cs="Tahoma"/>
          <w:color w:val="444444"/>
          <w:sz w:val="20"/>
          <w:szCs w:val="20"/>
          <w:lang w:eastAsia="id-ID"/>
        </w:rPr>
        <w:t>DOWNLOAD 40 CONTOH SOAL LATIHAN UJIAN NASIONAL BIOLOGI SMA 2018</w:t>
      </w:r>
    </w:p>
    <w:p w:rsidR="00F80164" w:rsidRPr="00F80164" w:rsidRDefault="00F80164" w:rsidP="00F80164">
      <w:pPr>
        <w:shd w:val="clear" w:color="auto" w:fill="FFFFFF"/>
        <w:spacing w:after="75" w:line="264"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xml:space="preserve">By </w:t>
      </w:r>
      <w:hyperlink r:id="rId6" w:tooltip="Admin" w:history="1">
        <w:r w:rsidRPr="00F80164">
          <w:rPr>
            <w:rFonts w:ascii="Arial" w:eastAsia="Times New Roman" w:hAnsi="Arial" w:cs="Arial"/>
            <w:color w:val="444444"/>
            <w:sz w:val="20"/>
            <w:szCs w:val="20"/>
            <w:lang w:eastAsia="id-ID"/>
          </w:rPr>
          <w:t>Leni Lan</w:t>
        </w:r>
      </w:hyperlink>
      <w:r w:rsidRPr="00F80164">
        <w:rPr>
          <w:rFonts w:ascii="Arial" w:eastAsia="Times New Roman" w:hAnsi="Arial" w:cs="Arial"/>
          <w:color w:val="444444"/>
          <w:sz w:val="20"/>
          <w:szCs w:val="20"/>
          <w:lang w:eastAsia="id-ID"/>
        </w:rPr>
        <w:t xml:space="preserve"> at 11:14 PM </w:t>
      </w:r>
    </w:p>
    <w:p w:rsidR="00F80164" w:rsidRPr="00F80164" w:rsidRDefault="00F80164" w:rsidP="00F80164">
      <w:pPr>
        <w:shd w:val="clear" w:color="auto" w:fill="FFFFFF"/>
        <w:spacing w:after="0" w:line="360" w:lineRule="atLeast"/>
        <w:jc w:val="both"/>
        <w:textAlignment w:val="center"/>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1. Meningkatnya populasi hama tanaman pada suatu lahan pertanian merupakanpermasalahan biologi yang dapat diselesaikan dengan cabang ilmu ...</w:t>
      </w:r>
    </w:p>
    <w:p w:rsidR="00F80164" w:rsidRPr="00F80164" w:rsidRDefault="00F80164" w:rsidP="00F80164">
      <w:pPr>
        <w:numPr>
          <w:ilvl w:val="0"/>
          <w:numId w:val="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genetika populasi</w:t>
      </w:r>
    </w:p>
    <w:p w:rsidR="00F80164" w:rsidRPr="00F80164" w:rsidRDefault="00F80164" w:rsidP="00F80164">
      <w:pPr>
        <w:numPr>
          <w:ilvl w:val="0"/>
          <w:numId w:val="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palaeontologi</w:t>
      </w:r>
    </w:p>
    <w:p w:rsidR="00F80164" w:rsidRPr="00F80164" w:rsidRDefault="00F80164" w:rsidP="00F80164">
      <w:pPr>
        <w:numPr>
          <w:ilvl w:val="0"/>
          <w:numId w:val="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entomologi</w:t>
      </w:r>
    </w:p>
    <w:p w:rsidR="00F80164" w:rsidRPr="00F80164" w:rsidRDefault="00F80164" w:rsidP="00F80164">
      <w:pPr>
        <w:numPr>
          <w:ilvl w:val="0"/>
          <w:numId w:val="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ekologi</w:t>
      </w:r>
    </w:p>
    <w:p w:rsidR="00F80164" w:rsidRPr="00F80164" w:rsidRDefault="00F80164" w:rsidP="00F80164">
      <w:pPr>
        <w:numPr>
          <w:ilvl w:val="0"/>
          <w:numId w:val="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histologi</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xml:space="preserve">2. Sekelompok siswa melakukan kegiatan praktikum di laboratorium. Mereka mengamati air kolam dengan menggunakan mikroskop. Hasil temuan mereka adalah beberapa Protista seperti yang tergambar di bawah ini.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46"/>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mc:AlternateContent>
                <mc:Choice Requires="wps">
                  <w:drawing>
                    <wp:inline distT="0" distB="0" distL="0" distR="0" wp14:anchorId="1EFD15DD" wp14:editId="6E3C7B13">
                      <wp:extent cx="6096000" cy="1714500"/>
                      <wp:effectExtent l="0" t="0" r="0" b="0"/>
                      <wp:docPr id="31" name="AutoShape 57" descr="Jenis-jenis protist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7" o:spid="_x0000_s1026" alt="Description: Jenis-jenis protista" href="https://2.bp.blogspot.com/-iGJUZWVgVZw/V_uiTQzxuFI/AAAAAAAAGv4/FB-oiRKYeYQaH-JWecx02mtZA8K15-JJACLcB/s1600/jenis-jenis%2Bprotista.jpg" style="width:480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" o:button="t" filled="f" stroked="f">
                      <v:fill o:detectmouseclick="t"/>
                      <o:lock v:ext="edit" aspectratio="t"/>
                      <w10:anchorlock/>
                    </v:rect>
                  </w:pict>
                </mc:Fallback>
              </mc:AlternateContent>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Jenis-jenis protista</w:t>
            </w:r>
          </w:p>
        </w:tc>
      </w:tr>
    </w:tbl>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Dari beberapa Protista di atas, yang termasuk kelompok Protozoa adalah ...</w:t>
      </w:r>
    </w:p>
    <w:p w:rsidR="00F80164" w:rsidRPr="00F80164" w:rsidRDefault="00F80164" w:rsidP="00F80164">
      <w:pPr>
        <w:numPr>
          <w:ilvl w:val="0"/>
          <w:numId w:val="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1 dan 2</w:t>
      </w:r>
      <w:bookmarkStart w:id="2" w:name="_GoBack"/>
      <w:bookmarkEnd w:id="2"/>
    </w:p>
    <w:p w:rsidR="00F80164" w:rsidRPr="00F80164" w:rsidRDefault="00F80164" w:rsidP="00F80164">
      <w:pPr>
        <w:numPr>
          <w:ilvl w:val="0"/>
          <w:numId w:val="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2 dan 4</w:t>
      </w:r>
    </w:p>
    <w:p w:rsidR="00F80164" w:rsidRPr="00F80164" w:rsidRDefault="00F80164" w:rsidP="00F80164">
      <w:pPr>
        <w:numPr>
          <w:ilvl w:val="0"/>
          <w:numId w:val="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3 dan 4</w:t>
      </w:r>
    </w:p>
    <w:p w:rsidR="00F80164" w:rsidRPr="00F80164" w:rsidRDefault="00F80164" w:rsidP="00F80164">
      <w:pPr>
        <w:numPr>
          <w:ilvl w:val="0"/>
          <w:numId w:val="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3 dan 5</w:t>
      </w:r>
    </w:p>
    <w:p w:rsidR="00F80164" w:rsidRPr="00F80164" w:rsidRDefault="00F80164" w:rsidP="00F80164">
      <w:pPr>
        <w:numPr>
          <w:ilvl w:val="0"/>
          <w:numId w:val="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3 dan 6</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3. Di bawah ini adalah penyakit yang menyerang manusia :</w:t>
      </w:r>
    </w:p>
    <w:p w:rsidR="00F80164" w:rsidRPr="00F80164" w:rsidRDefault="00F80164" w:rsidP="00F80164">
      <w:pPr>
        <w:numPr>
          <w:ilvl w:val="0"/>
          <w:numId w:val="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1.TBC                       5. Tifus</w:t>
      </w:r>
    </w:p>
    <w:p w:rsidR="00F80164" w:rsidRPr="00F80164" w:rsidRDefault="00F80164" w:rsidP="00F80164">
      <w:pPr>
        <w:numPr>
          <w:ilvl w:val="0"/>
          <w:numId w:val="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2.Kolera                    6. Rabies</w:t>
      </w:r>
    </w:p>
    <w:p w:rsidR="00F80164" w:rsidRPr="00F80164" w:rsidRDefault="00F80164" w:rsidP="00F80164">
      <w:pPr>
        <w:numPr>
          <w:ilvl w:val="0"/>
          <w:numId w:val="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3.Hepatitis                7. Sars</w:t>
      </w:r>
    </w:p>
    <w:p w:rsidR="00F80164" w:rsidRPr="00F80164" w:rsidRDefault="00F80164" w:rsidP="00F80164">
      <w:pPr>
        <w:numPr>
          <w:ilvl w:val="0"/>
          <w:numId w:val="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4.Herpes                   8. Polio</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lastRenderedPageBreak/>
        <w:t>Penyakit yang disebabkan oleh virus adalah ….</w:t>
      </w:r>
    </w:p>
    <w:p w:rsidR="00F80164" w:rsidRPr="00F80164" w:rsidRDefault="00F80164" w:rsidP="00F80164">
      <w:pPr>
        <w:numPr>
          <w:ilvl w:val="0"/>
          <w:numId w:val="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1 - 2 - 5 - 7 – 8</w:t>
      </w:r>
    </w:p>
    <w:p w:rsidR="00F80164" w:rsidRPr="00F80164" w:rsidRDefault="00F80164" w:rsidP="00F80164">
      <w:pPr>
        <w:numPr>
          <w:ilvl w:val="0"/>
          <w:numId w:val="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2 - 3 - 4 - 7 – 8</w:t>
      </w:r>
    </w:p>
    <w:p w:rsidR="00F80164" w:rsidRPr="00F80164" w:rsidRDefault="00F80164" w:rsidP="00F80164">
      <w:pPr>
        <w:numPr>
          <w:ilvl w:val="0"/>
          <w:numId w:val="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3 - 4 - 6 - 7 – 8</w:t>
      </w:r>
    </w:p>
    <w:p w:rsidR="00F80164" w:rsidRPr="00F80164" w:rsidRDefault="00F80164" w:rsidP="00F80164">
      <w:pPr>
        <w:numPr>
          <w:ilvl w:val="0"/>
          <w:numId w:val="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4 - 5 - 2 - 7 – 8</w:t>
      </w:r>
    </w:p>
    <w:p w:rsidR="00F80164" w:rsidRPr="00F80164" w:rsidRDefault="00F80164" w:rsidP="00F80164">
      <w:pPr>
        <w:numPr>
          <w:ilvl w:val="0"/>
          <w:numId w:val="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5 - 6 - 4 - 7 - 8</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4. Berikut ciri-ciri makhluk hidup yang digunakan untuk pengelompokkannya:</w:t>
      </w:r>
    </w:p>
    <w:p w:rsidR="00F80164" w:rsidRPr="00F80164" w:rsidRDefault="00F80164" w:rsidP="00F80164">
      <w:pPr>
        <w:numPr>
          <w:ilvl w:val="0"/>
          <w:numId w:val="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1. Monoseluler 5. Autotrof</w:t>
      </w:r>
    </w:p>
    <w:p w:rsidR="00F80164" w:rsidRPr="00F80164" w:rsidRDefault="00F80164" w:rsidP="00F80164">
      <w:pPr>
        <w:numPr>
          <w:ilvl w:val="0"/>
          <w:numId w:val="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2. Multiseluler 6. Heterotrof</w:t>
      </w:r>
    </w:p>
    <w:p w:rsidR="00F80164" w:rsidRPr="00F80164" w:rsidRDefault="00F80164" w:rsidP="00F80164">
      <w:pPr>
        <w:numPr>
          <w:ilvl w:val="0"/>
          <w:numId w:val="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3. Prokariotik 7. Jaringan belum terdeferensiasi</w:t>
      </w:r>
    </w:p>
    <w:p w:rsidR="00F80164" w:rsidRPr="00F80164" w:rsidRDefault="00F80164" w:rsidP="00F80164">
      <w:pPr>
        <w:numPr>
          <w:ilvl w:val="0"/>
          <w:numId w:val="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4. Eukariotik 8. Jaringan sudah terdeferensiasi</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Kingdom Fungi memiliki ciri-ciri ….</w:t>
      </w:r>
    </w:p>
    <w:p w:rsidR="00F80164" w:rsidRPr="00F80164" w:rsidRDefault="00F80164" w:rsidP="00F80164">
      <w:pPr>
        <w:numPr>
          <w:ilvl w:val="0"/>
          <w:numId w:val="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1 - 3 - 5 – 7</w:t>
      </w:r>
    </w:p>
    <w:p w:rsidR="00F80164" w:rsidRPr="00F80164" w:rsidRDefault="00F80164" w:rsidP="00F80164">
      <w:pPr>
        <w:numPr>
          <w:ilvl w:val="0"/>
          <w:numId w:val="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1 - 4 - 6 – 8</w:t>
      </w:r>
    </w:p>
    <w:p w:rsidR="00F80164" w:rsidRPr="00F80164" w:rsidRDefault="00F80164" w:rsidP="00F80164">
      <w:pPr>
        <w:numPr>
          <w:ilvl w:val="0"/>
          <w:numId w:val="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2 - 3 - 5 – 8</w:t>
      </w:r>
    </w:p>
    <w:p w:rsidR="00F80164" w:rsidRPr="00F80164" w:rsidRDefault="00F80164" w:rsidP="00F80164">
      <w:pPr>
        <w:numPr>
          <w:ilvl w:val="0"/>
          <w:numId w:val="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2 - 4 - 6 – 7</w:t>
      </w:r>
    </w:p>
    <w:p w:rsidR="00F80164" w:rsidRPr="00F80164" w:rsidRDefault="00F80164" w:rsidP="00F80164">
      <w:pPr>
        <w:numPr>
          <w:ilvl w:val="0"/>
          <w:numId w:val="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2 - 4 - 5 - 7</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5. Pelestarian keanekaragaman hayati dilakukan secara insitu dan eksitu. Contoh pelestarian eksitu adalah ...</w:t>
      </w:r>
    </w:p>
    <w:p w:rsidR="00F80164" w:rsidRPr="00F80164" w:rsidRDefault="00F80164" w:rsidP="00F80164">
      <w:pPr>
        <w:numPr>
          <w:ilvl w:val="0"/>
          <w:numId w:val="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kebun raya dan kebun binatang</w:t>
      </w:r>
    </w:p>
    <w:p w:rsidR="00F80164" w:rsidRPr="00F80164" w:rsidRDefault="00F80164" w:rsidP="00F80164">
      <w:pPr>
        <w:numPr>
          <w:ilvl w:val="0"/>
          <w:numId w:val="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cagar alam dan taman nasional</w:t>
      </w:r>
    </w:p>
    <w:p w:rsidR="00F80164" w:rsidRPr="00F80164" w:rsidRDefault="00F80164" w:rsidP="00F80164">
      <w:pPr>
        <w:numPr>
          <w:ilvl w:val="0"/>
          <w:numId w:val="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taman wisata dan hutan lindung</w:t>
      </w:r>
    </w:p>
    <w:p w:rsidR="00F80164" w:rsidRPr="00F80164" w:rsidRDefault="00F80164" w:rsidP="00F80164">
      <w:pPr>
        <w:numPr>
          <w:ilvl w:val="0"/>
          <w:numId w:val="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kebun raya dan taman nasional</w:t>
      </w:r>
    </w:p>
    <w:p w:rsidR="00F80164" w:rsidRPr="00F80164" w:rsidRDefault="00F80164" w:rsidP="00F80164">
      <w:pPr>
        <w:numPr>
          <w:ilvl w:val="0"/>
          <w:numId w:val="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kebun binatang dan hutan lindung</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xml:space="preserve">6. Perhatikan hewan-hewan berikut!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46"/>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drawing>
                <wp:inline distT="0" distB="0" distL="0" distR="0" wp14:anchorId="6446AE15" wp14:editId="06915099">
                  <wp:extent cx="6096000" cy="1009650"/>
                  <wp:effectExtent l="0" t="0" r="0" b="0"/>
                  <wp:docPr id="1" name="Picture 1" descr="Jenis-jenis invertebrat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enis-jenis invertebrat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009650"/>
                          </a:xfrm>
                          <a:prstGeom prst="rect">
                            <a:avLst/>
                          </a:prstGeom>
                          <a:noFill/>
                          <a:ln>
                            <a:noFill/>
                          </a:ln>
                        </pic:spPr>
                      </pic:pic>
                    </a:graphicData>
                  </a:graphic>
                </wp:inline>
              </w:drawing>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Jenis-jenis invertebrata</w:t>
            </w:r>
          </w:p>
        </w:tc>
      </w:tr>
    </w:tbl>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Keempat hewan tersebut digolongkan kedalam filum yang sama karena semuanya ….</w:t>
      </w:r>
    </w:p>
    <w:p w:rsidR="00F80164" w:rsidRPr="00F80164" w:rsidRDefault="00F80164" w:rsidP="00F80164">
      <w:pPr>
        <w:numPr>
          <w:ilvl w:val="0"/>
          <w:numId w:val="8"/>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lastRenderedPageBreak/>
        <w:t>A. tubuh terdiri dari tiga bagian</w:t>
      </w:r>
    </w:p>
    <w:p w:rsidR="00F80164" w:rsidRPr="00F80164" w:rsidRDefault="00F80164" w:rsidP="00F80164">
      <w:pPr>
        <w:numPr>
          <w:ilvl w:val="0"/>
          <w:numId w:val="8"/>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pola tubuh bilateral simetris</w:t>
      </w:r>
    </w:p>
    <w:p w:rsidR="00F80164" w:rsidRPr="00F80164" w:rsidRDefault="00F80164" w:rsidP="00F80164">
      <w:pPr>
        <w:numPr>
          <w:ilvl w:val="0"/>
          <w:numId w:val="8"/>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tidak memiliki tulang belakan</w:t>
      </w:r>
    </w:p>
    <w:p w:rsidR="00F80164" w:rsidRPr="00F80164" w:rsidRDefault="00F80164" w:rsidP="00F80164">
      <w:pPr>
        <w:numPr>
          <w:ilvl w:val="0"/>
          <w:numId w:val="8"/>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jumlah antene satu pasang</w:t>
      </w:r>
    </w:p>
    <w:p w:rsidR="00F80164" w:rsidRPr="00F80164" w:rsidRDefault="00F80164" w:rsidP="00F80164">
      <w:pPr>
        <w:numPr>
          <w:ilvl w:val="0"/>
          <w:numId w:val="8"/>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memiliki kaki yang beruas-ruas</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xml:space="preserve">7. Perhatikan diagram daur hidup ubur-ubur!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drawing>
                <wp:inline distT="0" distB="0" distL="0" distR="0" wp14:anchorId="085511D6" wp14:editId="4299EA93">
                  <wp:extent cx="3810000" cy="2590800"/>
                  <wp:effectExtent l="0" t="0" r="0" b="0"/>
                  <wp:docPr id="2" name="Picture 2" descr="Siklus hidup ubur-ubu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iklus hidup ubur-ubu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90800"/>
                          </a:xfrm>
                          <a:prstGeom prst="rect">
                            <a:avLst/>
                          </a:prstGeom>
                          <a:noFill/>
                          <a:ln>
                            <a:noFill/>
                          </a:ln>
                        </pic:spPr>
                      </pic:pic>
                    </a:graphicData>
                  </a:graphic>
                </wp:inline>
              </w:drawing>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Siklus hidup ubur-ubur</w:t>
            </w:r>
          </w:p>
        </w:tc>
      </w:tr>
    </w:tbl>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Fase yang dapat melakukan reproduksi secara seksual adalah ….</w:t>
      </w:r>
    </w:p>
    <w:p w:rsidR="00F80164" w:rsidRPr="00F80164" w:rsidRDefault="00F80164" w:rsidP="00F80164">
      <w:pPr>
        <w:numPr>
          <w:ilvl w:val="0"/>
          <w:numId w:val="9"/>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1</w:t>
      </w:r>
    </w:p>
    <w:p w:rsidR="00F80164" w:rsidRPr="00F80164" w:rsidRDefault="00F80164" w:rsidP="00F80164">
      <w:pPr>
        <w:numPr>
          <w:ilvl w:val="0"/>
          <w:numId w:val="9"/>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2</w:t>
      </w:r>
    </w:p>
    <w:p w:rsidR="00F80164" w:rsidRPr="00F80164" w:rsidRDefault="00F80164" w:rsidP="00F80164">
      <w:pPr>
        <w:numPr>
          <w:ilvl w:val="0"/>
          <w:numId w:val="9"/>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3</w:t>
      </w:r>
    </w:p>
    <w:p w:rsidR="00F80164" w:rsidRPr="00F80164" w:rsidRDefault="00F80164" w:rsidP="00F80164">
      <w:pPr>
        <w:numPr>
          <w:ilvl w:val="0"/>
          <w:numId w:val="9"/>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4</w:t>
      </w:r>
    </w:p>
    <w:p w:rsidR="00F80164" w:rsidRPr="00F80164" w:rsidRDefault="00F80164" w:rsidP="00F80164">
      <w:pPr>
        <w:numPr>
          <w:ilvl w:val="0"/>
          <w:numId w:val="9"/>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5</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8. Ditemukan seekor hewan dengan ciri sebagai berikut :</w:t>
      </w:r>
    </w:p>
    <w:p w:rsidR="00F80164" w:rsidRPr="00F80164" w:rsidRDefault="00F80164" w:rsidP="00F80164">
      <w:pPr>
        <w:numPr>
          <w:ilvl w:val="0"/>
          <w:numId w:val="10"/>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1. kulitnya licin tidak bersisik</w:t>
      </w:r>
    </w:p>
    <w:p w:rsidR="00F80164" w:rsidRPr="00F80164" w:rsidRDefault="00F80164" w:rsidP="00F80164">
      <w:pPr>
        <w:numPr>
          <w:ilvl w:val="0"/>
          <w:numId w:val="10"/>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2. mempunyai misai pada moncongnya</w:t>
      </w:r>
    </w:p>
    <w:p w:rsidR="00F80164" w:rsidRPr="00F80164" w:rsidRDefault="00F80164" w:rsidP="00F80164">
      <w:pPr>
        <w:numPr>
          <w:ilvl w:val="0"/>
          <w:numId w:val="10"/>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3. hidup di air</w:t>
      </w:r>
    </w:p>
    <w:p w:rsidR="00F80164" w:rsidRPr="00F80164" w:rsidRDefault="00F80164" w:rsidP="00F80164">
      <w:pPr>
        <w:numPr>
          <w:ilvl w:val="0"/>
          <w:numId w:val="10"/>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4. cara reproduksi vivipar.</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Berdasarkan ciri-ciri tadi hewan tersebut dimasukkan ke dalam kelas ….</w:t>
      </w:r>
    </w:p>
    <w:p w:rsidR="00F80164" w:rsidRPr="00F80164" w:rsidRDefault="00F80164" w:rsidP="00F80164">
      <w:pPr>
        <w:numPr>
          <w:ilvl w:val="0"/>
          <w:numId w:val="1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Reptilia</w:t>
      </w:r>
    </w:p>
    <w:p w:rsidR="00F80164" w:rsidRPr="00F80164" w:rsidRDefault="00F80164" w:rsidP="00F80164">
      <w:pPr>
        <w:numPr>
          <w:ilvl w:val="0"/>
          <w:numId w:val="1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Mamalia</w:t>
      </w:r>
    </w:p>
    <w:p w:rsidR="00F80164" w:rsidRPr="00F80164" w:rsidRDefault="00F80164" w:rsidP="00F80164">
      <w:pPr>
        <w:numPr>
          <w:ilvl w:val="0"/>
          <w:numId w:val="1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Aves</w:t>
      </w:r>
    </w:p>
    <w:p w:rsidR="00F80164" w:rsidRPr="00F80164" w:rsidRDefault="00F80164" w:rsidP="00F80164">
      <w:pPr>
        <w:numPr>
          <w:ilvl w:val="0"/>
          <w:numId w:val="1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lastRenderedPageBreak/>
        <w:t>D. Amphibia</w:t>
      </w:r>
    </w:p>
    <w:p w:rsidR="00F80164" w:rsidRPr="00F80164" w:rsidRDefault="00F80164" w:rsidP="00F80164">
      <w:pPr>
        <w:numPr>
          <w:ilvl w:val="0"/>
          <w:numId w:val="1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Agnatha</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9. Dalam suatu tambak ekosistem air tawar , terdapat organisme sebagai berikut :</w:t>
      </w:r>
    </w:p>
    <w:p w:rsidR="00F80164" w:rsidRPr="00F80164" w:rsidRDefault="00F80164" w:rsidP="00F80164">
      <w:pPr>
        <w:numPr>
          <w:ilvl w:val="0"/>
          <w:numId w:val="1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1. ikan karnivora</w:t>
      </w:r>
    </w:p>
    <w:p w:rsidR="00F80164" w:rsidRPr="00F80164" w:rsidRDefault="00F80164" w:rsidP="00F80164">
      <w:pPr>
        <w:numPr>
          <w:ilvl w:val="0"/>
          <w:numId w:val="1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2. bakteri pengurai</w:t>
      </w:r>
    </w:p>
    <w:p w:rsidR="00F80164" w:rsidRPr="00F80164" w:rsidRDefault="00F80164" w:rsidP="00F80164">
      <w:pPr>
        <w:numPr>
          <w:ilvl w:val="0"/>
          <w:numId w:val="1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3. fitoplankton</w:t>
      </w:r>
    </w:p>
    <w:p w:rsidR="00F80164" w:rsidRPr="00F80164" w:rsidRDefault="00F80164" w:rsidP="00F80164">
      <w:pPr>
        <w:numPr>
          <w:ilvl w:val="0"/>
          <w:numId w:val="1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4. ikan herbivora</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Rantai makanan yang mungkin terbentuk dalam ekosistem tersebut adalah ….</w:t>
      </w:r>
    </w:p>
    <w:p w:rsidR="00F80164" w:rsidRPr="00F80164" w:rsidRDefault="00F80164" w:rsidP="00F80164">
      <w:pPr>
        <w:numPr>
          <w:ilvl w:val="0"/>
          <w:numId w:val="1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1 - 2 - 3 – 4</w:t>
      </w:r>
    </w:p>
    <w:p w:rsidR="00F80164" w:rsidRPr="00F80164" w:rsidRDefault="00F80164" w:rsidP="00F80164">
      <w:pPr>
        <w:numPr>
          <w:ilvl w:val="0"/>
          <w:numId w:val="1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2 - 4 - 1 – 3</w:t>
      </w:r>
    </w:p>
    <w:p w:rsidR="00F80164" w:rsidRPr="00F80164" w:rsidRDefault="00F80164" w:rsidP="00F80164">
      <w:pPr>
        <w:numPr>
          <w:ilvl w:val="0"/>
          <w:numId w:val="1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3 - 4 - 1 – 2</w:t>
      </w:r>
    </w:p>
    <w:p w:rsidR="00F80164" w:rsidRPr="00F80164" w:rsidRDefault="00F80164" w:rsidP="00F80164">
      <w:pPr>
        <w:numPr>
          <w:ilvl w:val="0"/>
          <w:numId w:val="1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3 - 1 - 2 – 4</w:t>
      </w:r>
    </w:p>
    <w:p w:rsidR="00F80164" w:rsidRPr="00F80164" w:rsidRDefault="00F80164" w:rsidP="00F80164">
      <w:pPr>
        <w:numPr>
          <w:ilvl w:val="0"/>
          <w:numId w:val="1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4 - 2 - 4 - 3</w:t>
      </w:r>
      <w:bookmarkStart w:id="3" w:name="more"/>
      <w:bookmarkEnd w:id="3"/>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xml:space="preserve">10. Perhatikan rantai makanan berikut!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46"/>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drawing>
                <wp:inline distT="0" distB="0" distL="0" distR="0" wp14:anchorId="77F40565" wp14:editId="677FE402">
                  <wp:extent cx="6096000" cy="1238250"/>
                  <wp:effectExtent l="0" t="0" r="0" b="0"/>
                  <wp:docPr id="3" name="Picture 3" descr="Contoh rantai makan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toh rantai makana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Contoh rantai makanan</w:t>
            </w:r>
          </w:p>
        </w:tc>
      </w:tr>
    </w:tbl>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Populasi yang paling banyak mendapatkan energi adalah ….</w:t>
      </w:r>
    </w:p>
    <w:p w:rsidR="00F80164" w:rsidRPr="00F80164" w:rsidRDefault="00F80164" w:rsidP="00F80164">
      <w:pPr>
        <w:numPr>
          <w:ilvl w:val="0"/>
          <w:numId w:val="1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burung elang</w:t>
      </w:r>
    </w:p>
    <w:p w:rsidR="00F80164" w:rsidRPr="00F80164" w:rsidRDefault="00F80164" w:rsidP="00F80164">
      <w:pPr>
        <w:numPr>
          <w:ilvl w:val="0"/>
          <w:numId w:val="1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ular sawah</w:t>
      </w:r>
    </w:p>
    <w:p w:rsidR="00F80164" w:rsidRPr="00F80164" w:rsidRDefault="00F80164" w:rsidP="00F80164">
      <w:pPr>
        <w:numPr>
          <w:ilvl w:val="0"/>
          <w:numId w:val="1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katak sawah</w:t>
      </w:r>
    </w:p>
    <w:p w:rsidR="00F80164" w:rsidRPr="00F80164" w:rsidRDefault="00F80164" w:rsidP="00F80164">
      <w:pPr>
        <w:numPr>
          <w:ilvl w:val="0"/>
          <w:numId w:val="1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belalang</w:t>
      </w:r>
    </w:p>
    <w:p w:rsidR="00F80164" w:rsidRPr="00F80164" w:rsidRDefault="00F80164" w:rsidP="00F80164">
      <w:pPr>
        <w:numPr>
          <w:ilvl w:val="0"/>
          <w:numId w:val="1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tanaman padi</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11. Beberapa kegiatan manusia :</w:t>
      </w:r>
    </w:p>
    <w:p w:rsidR="00F80164" w:rsidRPr="00F80164" w:rsidRDefault="00F80164" w:rsidP="00F80164">
      <w:pPr>
        <w:numPr>
          <w:ilvl w:val="0"/>
          <w:numId w:val="1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1. Perladangan di hutan</w:t>
      </w:r>
    </w:p>
    <w:p w:rsidR="00F80164" w:rsidRPr="00F80164" w:rsidRDefault="00F80164" w:rsidP="00F80164">
      <w:pPr>
        <w:numPr>
          <w:ilvl w:val="0"/>
          <w:numId w:val="1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2. Melakukan sistem tebang pilih</w:t>
      </w:r>
    </w:p>
    <w:p w:rsidR="00F80164" w:rsidRPr="00F80164" w:rsidRDefault="00F80164" w:rsidP="00F80164">
      <w:pPr>
        <w:numPr>
          <w:ilvl w:val="0"/>
          <w:numId w:val="1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3. Melakukan reboisasi</w:t>
      </w:r>
    </w:p>
    <w:p w:rsidR="00F80164" w:rsidRPr="00F80164" w:rsidRDefault="00F80164" w:rsidP="00F80164">
      <w:pPr>
        <w:numPr>
          <w:ilvl w:val="0"/>
          <w:numId w:val="1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4. Pembatasan penebangan</w:t>
      </w:r>
    </w:p>
    <w:p w:rsidR="00F80164" w:rsidRPr="00F80164" w:rsidRDefault="00F80164" w:rsidP="00F80164">
      <w:pPr>
        <w:numPr>
          <w:ilvl w:val="0"/>
          <w:numId w:val="1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lastRenderedPageBreak/>
        <w:t>5. Mengekspor kayu gelondongan</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Aktivitas yang menunjang kelestarian hutan adalah ….</w:t>
      </w:r>
    </w:p>
    <w:p w:rsidR="00F80164" w:rsidRPr="00F80164" w:rsidRDefault="00F80164" w:rsidP="00F80164">
      <w:pPr>
        <w:numPr>
          <w:ilvl w:val="0"/>
          <w:numId w:val="1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1, 2 dan 3</w:t>
      </w:r>
    </w:p>
    <w:p w:rsidR="00F80164" w:rsidRPr="00F80164" w:rsidRDefault="00F80164" w:rsidP="00F80164">
      <w:pPr>
        <w:numPr>
          <w:ilvl w:val="0"/>
          <w:numId w:val="1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1, 3 dan 4</w:t>
      </w:r>
    </w:p>
    <w:p w:rsidR="00F80164" w:rsidRPr="00F80164" w:rsidRDefault="00F80164" w:rsidP="00F80164">
      <w:pPr>
        <w:numPr>
          <w:ilvl w:val="0"/>
          <w:numId w:val="1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2, 3 dan 4</w:t>
      </w:r>
    </w:p>
    <w:p w:rsidR="00F80164" w:rsidRPr="00F80164" w:rsidRDefault="00F80164" w:rsidP="00F80164">
      <w:pPr>
        <w:numPr>
          <w:ilvl w:val="0"/>
          <w:numId w:val="1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2, 4 dan 5</w:t>
      </w:r>
    </w:p>
    <w:p w:rsidR="00F80164" w:rsidRPr="00F80164" w:rsidRDefault="00F80164" w:rsidP="00F80164">
      <w:pPr>
        <w:numPr>
          <w:ilvl w:val="0"/>
          <w:numId w:val="1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3, 4 dan 5</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12. Sel fagosit berperan penting dalam memangsa benda asing yang masuk ke dalam tubuh, sehingga organel yang paling banyak di dalam sel ini adalah ….</w:t>
      </w:r>
    </w:p>
    <w:p w:rsidR="00F80164" w:rsidRPr="00F80164" w:rsidRDefault="00F80164" w:rsidP="00F80164">
      <w:pPr>
        <w:numPr>
          <w:ilvl w:val="0"/>
          <w:numId w:val="1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badan golgi</w:t>
      </w:r>
    </w:p>
    <w:p w:rsidR="00F80164" w:rsidRPr="00F80164" w:rsidRDefault="00F80164" w:rsidP="00F80164">
      <w:pPr>
        <w:numPr>
          <w:ilvl w:val="0"/>
          <w:numId w:val="1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retikulum endoplasma</w:t>
      </w:r>
    </w:p>
    <w:p w:rsidR="00F80164" w:rsidRPr="00F80164" w:rsidRDefault="00F80164" w:rsidP="00F80164">
      <w:pPr>
        <w:numPr>
          <w:ilvl w:val="0"/>
          <w:numId w:val="1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mitokondria</w:t>
      </w:r>
    </w:p>
    <w:p w:rsidR="00F80164" w:rsidRPr="00F80164" w:rsidRDefault="00F80164" w:rsidP="00F80164">
      <w:pPr>
        <w:numPr>
          <w:ilvl w:val="0"/>
          <w:numId w:val="1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lisosom</w:t>
      </w:r>
    </w:p>
    <w:p w:rsidR="00F80164" w:rsidRPr="00F80164" w:rsidRDefault="00F80164" w:rsidP="00F80164">
      <w:pPr>
        <w:numPr>
          <w:ilvl w:val="0"/>
          <w:numId w:val="1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ribosom</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xml:space="preserve">13. Perhatikan gambar sel berikut!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549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drawing>
                <wp:inline distT="0" distB="0" distL="0" distR="0" wp14:anchorId="2722938E" wp14:editId="74837AEF">
                  <wp:extent cx="3400425" cy="3810000"/>
                  <wp:effectExtent l="0" t="0" r="9525" b="0"/>
                  <wp:docPr id="4" name="Picture 4" descr="Struktur se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truktur se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3810000"/>
                          </a:xfrm>
                          <a:prstGeom prst="rect">
                            <a:avLst/>
                          </a:prstGeom>
                          <a:noFill/>
                          <a:ln>
                            <a:noFill/>
                          </a:ln>
                        </pic:spPr>
                      </pic:pic>
                    </a:graphicData>
                  </a:graphic>
                </wp:inline>
              </w:drawing>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Struktur sel</w:t>
            </w:r>
          </w:p>
        </w:tc>
      </w:tr>
    </w:tbl>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Fungsi organel yang berlabel X dan Y berturut-turut adalah ...</w:t>
      </w:r>
    </w:p>
    <w:p w:rsidR="00F80164" w:rsidRPr="00F80164" w:rsidRDefault="00F80164" w:rsidP="00F80164">
      <w:pPr>
        <w:numPr>
          <w:ilvl w:val="0"/>
          <w:numId w:val="18"/>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lastRenderedPageBreak/>
        <w:t>A. ekskresi dan reproduksi</w:t>
      </w:r>
    </w:p>
    <w:p w:rsidR="00F80164" w:rsidRPr="00F80164" w:rsidRDefault="00F80164" w:rsidP="00F80164">
      <w:pPr>
        <w:numPr>
          <w:ilvl w:val="0"/>
          <w:numId w:val="18"/>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sekresi dan sintesis</w:t>
      </w:r>
    </w:p>
    <w:p w:rsidR="00F80164" w:rsidRPr="00F80164" w:rsidRDefault="00F80164" w:rsidP="00F80164">
      <w:pPr>
        <w:numPr>
          <w:ilvl w:val="0"/>
          <w:numId w:val="18"/>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respirasi dan regulasi</w:t>
      </w:r>
    </w:p>
    <w:p w:rsidR="00F80164" w:rsidRPr="00F80164" w:rsidRDefault="00F80164" w:rsidP="00F80164">
      <w:pPr>
        <w:numPr>
          <w:ilvl w:val="0"/>
          <w:numId w:val="18"/>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imunitas dan sekresi</w:t>
      </w:r>
    </w:p>
    <w:p w:rsidR="00F80164" w:rsidRPr="00F80164" w:rsidRDefault="00F80164" w:rsidP="00F80164">
      <w:pPr>
        <w:numPr>
          <w:ilvl w:val="0"/>
          <w:numId w:val="18"/>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reproduksi dan nutrisi</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xml:space="preserve">14. Suatu jaringan memiliki ciri ciri : </w:t>
      </w:r>
    </w:p>
    <w:p w:rsidR="00F80164" w:rsidRPr="00F80164" w:rsidRDefault="00F80164" w:rsidP="00F80164">
      <w:pPr>
        <w:numPr>
          <w:ilvl w:val="0"/>
          <w:numId w:val="19"/>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sel-selnya bersitoplasma jernih atau berbutir-butir</w:t>
      </w:r>
    </w:p>
    <w:p w:rsidR="00F80164" w:rsidRPr="00F80164" w:rsidRDefault="00F80164" w:rsidP="00F80164">
      <w:pPr>
        <w:numPr>
          <w:ilvl w:val="0"/>
          <w:numId w:val="19"/>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inti selnya bulat terletak di dasar</w:t>
      </w:r>
    </w:p>
    <w:p w:rsidR="00F80164" w:rsidRPr="00F80164" w:rsidRDefault="00F80164" w:rsidP="00F80164">
      <w:pPr>
        <w:numPr>
          <w:ilvl w:val="0"/>
          <w:numId w:val="19"/>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memiliki silia atau bulu getar</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Jaringan tersebut terdapat pada ...</w:t>
      </w:r>
    </w:p>
    <w:p w:rsidR="00F80164" w:rsidRPr="00F80164" w:rsidRDefault="00F80164" w:rsidP="00F80164">
      <w:pPr>
        <w:numPr>
          <w:ilvl w:val="0"/>
          <w:numId w:val="20"/>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saluran usus halus</w:t>
      </w:r>
    </w:p>
    <w:p w:rsidR="00F80164" w:rsidRPr="00F80164" w:rsidRDefault="00F80164" w:rsidP="00F80164">
      <w:pPr>
        <w:numPr>
          <w:ilvl w:val="0"/>
          <w:numId w:val="20"/>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saluran trakea</w:t>
      </w:r>
    </w:p>
    <w:p w:rsidR="00F80164" w:rsidRPr="00F80164" w:rsidRDefault="00F80164" w:rsidP="00F80164">
      <w:pPr>
        <w:numPr>
          <w:ilvl w:val="0"/>
          <w:numId w:val="20"/>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saluran kelenjar</w:t>
      </w:r>
    </w:p>
    <w:p w:rsidR="00F80164" w:rsidRPr="00F80164" w:rsidRDefault="00F80164" w:rsidP="00F80164">
      <w:pPr>
        <w:numPr>
          <w:ilvl w:val="0"/>
          <w:numId w:val="20"/>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alveolus paru-paru</w:t>
      </w:r>
    </w:p>
    <w:p w:rsidR="00F80164" w:rsidRPr="00F80164" w:rsidRDefault="00F80164" w:rsidP="00F80164">
      <w:pPr>
        <w:numPr>
          <w:ilvl w:val="0"/>
          <w:numId w:val="20"/>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lapisan dalam pembuluh darah</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15. Kontraksi otot bisep menghasilkan gerak .…</w:t>
      </w:r>
    </w:p>
    <w:p w:rsidR="00F80164" w:rsidRPr="00F80164" w:rsidRDefault="00F80164" w:rsidP="00F80164">
      <w:pPr>
        <w:numPr>
          <w:ilvl w:val="0"/>
          <w:numId w:val="2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rotasi, yaitu gerak melingkar satu sumbu sentral</w:t>
      </w:r>
    </w:p>
    <w:p w:rsidR="00F80164" w:rsidRPr="00F80164" w:rsidRDefault="00F80164" w:rsidP="00F80164">
      <w:pPr>
        <w:numPr>
          <w:ilvl w:val="0"/>
          <w:numId w:val="2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ekstensi, yaitu gerak meluruskan tangan</w:t>
      </w:r>
    </w:p>
    <w:p w:rsidR="00F80164" w:rsidRPr="00F80164" w:rsidRDefault="00F80164" w:rsidP="00F80164">
      <w:pPr>
        <w:numPr>
          <w:ilvl w:val="0"/>
          <w:numId w:val="2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fleksi, yaitu gerak membengkokkan tangan</w:t>
      </w:r>
    </w:p>
    <w:p w:rsidR="00F80164" w:rsidRPr="00F80164" w:rsidRDefault="00F80164" w:rsidP="00F80164">
      <w:pPr>
        <w:numPr>
          <w:ilvl w:val="0"/>
          <w:numId w:val="2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abduksi, yaitu gerak tungkai menjauhi sumbu tubuh</w:t>
      </w:r>
    </w:p>
    <w:p w:rsidR="00F80164" w:rsidRPr="00F80164" w:rsidRDefault="00F80164" w:rsidP="00F80164">
      <w:pPr>
        <w:numPr>
          <w:ilvl w:val="0"/>
          <w:numId w:val="21"/>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adduksi, yaitu gerak tungkai mendekati sumbu tubuh</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xml:space="preserve">16. Perhatikan skema peredaran darah pada manusia!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546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lastRenderedPageBreak/>
              <w:drawing>
                <wp:inline distT="0" distB="0" distL="0" distR="0" wp14:anchorId="63419BA9" wp14:editId="66FD976E">
                  <wp:extent cx="3390900" cy="3810000"/>
                  <wp:effectExtent l="0" t="0" r="0" b="0"/>
                  <wp:docPr id="5" name="Picture 5" descr="Skema peredaran aliran dara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kema peredaran aliran darah">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3810000"/>
                          </a:xfrm>
                          <a:prstGeom prst="rect">
                            <a:avLst/>
                          </a:prstGeom>
                          <a:noFill/>
                          <a:ln>
                            <a:noFill/>
                          </a:ln>
                        </pic:spPr>
                      </pic:pic>
                    </a:graphicData>
                  </a:graphic>
                </wp:inline>
              </w:drawing>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Skema peredaran aliran darah</w:t>
            </w:r>
          </w:p>
        </w:tc>
      </w:tr>
    </w:tbl>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Pembuluh darah yang paling banyak mengandung oksigen adalah yang bernomor ...</w:t>
      </w:r>
    </w:p>
    <w:p w:rsidR="00F80164" w:rsidRPr="00F80164" w:rsidRDefault="00F80164" w:rsidP="00F80164">
      <w:pPr>
        <w:numPr>
          <w:ilvl w:val="0"/>
          <w:numId w:val="2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1</w:t>
      </w:r>
    </w:p>
    <w:p w:rsidR="00F80164" w:rsidRPr="00F80164" w:rsidRDefault="00F80164" w:rsidP="00F80164">
      <w:pPr>
        <w:numPr>
          <w:ilvl w:val="0"/>
          <w:numId w:val="2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2</w:t>
      </w:r>
    </w:p>
    <w:p w:rsidR="00F80164" w:rsidRPr="00F80164" w:rsidRDefault="00F80164" w:rsidP="00F80164">
      <w:pPr>
        <w:numPr>
          <w:ilvl w:val="0"/>
          <w:numId w:val="2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3</w:t>
      </w:r>
    </w:p>
    <w:p w:rsidR="00F80164" w:rsidRPr="00F80164" w:rsidRDefault="00F80164" w:rsidP="00F80164">
      <w:pPr>
        <w:numPr>
          <w:ilvl w:val="0"/>
          <w:numId w:val="2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4</w:t>
      </w:r>
    </w:p>
    <w:p w:rsidR="00F80164" w:rsidRPr="00F80164" w:rsidRDefault="00F80164" w:rsidP="00F80164">
      <w:pPr>
        <w:numPr>
          <w:ilvl w:val="0"/>
          <w:numId w:val="22"/>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5</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17. Sebagai kelenjar eksokren pankreas memproduksi enzim -enzim yang berperan dalam pencernaan kimiawi zat makanan. Zat-zat makanan tersebut adalah ...</w:t>
      </w:r>
    </w:p>
    <w:p w:rsidR="00F80164" w:rsidRPr="00F80164" w:rsidRDefault="00F80164" w:rsidP="00F80164">
      <w:pPr>
        <w:numPr>
          <w:ilvl w:val="0"/>
          <w:numId w:val="2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lemak dan karbohidrat</w:t>
      </w:r>
    </w:p>
    <w:p w:rsidR="00F80164" w:rsidRPr="00F80164" w:rsidRDefault="00F80164" w:rsidP="00F80164">
      <w:pPr>
        <w:numPr>
          <w:ilvl w:val="0"/>
          <w:numId w:val="2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protein dan lemak</w:t>
      </w:r>
    </w:p>
    <w:p w:rsidR="00F80164" w:rsidRPr="00F80164" w:rsidRDefault="00F80164" w:rsidP="00F80164">
      <w:pPr>
        <w:numPr>
          <w:ilvl w:val="0"/>
          <w:numId w:val="2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protein dan karbohidrat</w:t>
      </w:r>
    </w:p>
    <w:p w:rsidR="00F80164" w:rsidRPr="00F80164" w:rsidRDefault="00F80164" w:rsidP="00F80164">
      <w:pPr>
        <w:numPr>
          <w:ilvl w:val="0"/>
          <w:numId w:val="2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protein, lemak dan karbohidrat</w:t>
      </w:r>
    </w:p>
    <w:p w:rsidR="00F80164" w:rsidRPr="00F80164" w:rsidRDefault="00F80164" w:rsidP="00F80164">
      <w:pPr>
        <w:numPr>
          <w:ilvl w:val="0"/>
          <w:numId w:val="23"/>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protein, lemak dan vitamin</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xml:space="preserve">18. Perhatikan mekanisme pernapasan berikut!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lastRenderedPageBreak/>
              <mc:AlternateContent>
                <mc:Choice Requires="wps">
                  <w:drawing>
                    <wp:inline distT="0" distB="0" distL="0" distR="0" wp14:anchorId="6E2F6A9C" wp14:editId="2C19D22B">
                      <wp:extent cx="3810000" cy="1571625"/>
                      <wp:effectExtent l="0" t="0" r="0" b="0"/>
                      <wp:docPr id="30" name="AutoShape 63" descr="Skema jalannya pernafasa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3" o:spid="_x0000_s1026" alt="Description: Skema jalannya pernafasan" href="https://3.bp.blogspot.com/-wj3re1ul6BI/V_ukteyl9II/AAAAAAAAGwc/wMzIalX7mkIeJgSDxX00HxLMqt6KztQrgCLcB/s1600/skema%2Bpernafasan.jpg" style="width:300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" o:button="t" filled="f" stroked="f">
                      <v:fill o:detectmouseclick="t"/>
                      <o:lock v:ext="edit" aspectratio="t"/>
                      <w10:anchorlock/>
                    </v:rect>
                  </w:pict>
                </mc:Fallback>
              </mc:AlternateContent>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Skema jalannya pernafasan</w:t>
            </w:r>
          </w:p>
        </w:tc>
      </w:tr>
    </w:tbl>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Mekanisme pernapasan tersebut adalah ...</w:t>
      </w:r>
    </w:p>
    <w:p w:rsidR="00F80164" w:rsidRPr="00F80164" w:rsidRDefault="00F80164" w:rsidP="00F80164">
      <w:pPr>
        <w:numPr>
          <w:ilvl w:val="0"/>
          <w:numId w:val="2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inspirasi pernapasan dada</w:t>
      </w:r>
    </w:p>
    <w:p w:rsidR="00F80164" w:rsidRPr="00F80164" w:rsidRDefault="00F80164" w:rsidP="00F80164">
      <w:pPr>
        <w:numPr>
          <w:ilvl w:val="0"/>
          <w:numId w:val="2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inspirasi pernapasan perut</w:t>
      </w:r>
    </w:p>
    <w:p w:rsidR="00F80164" w:rsidRPr="00F80164" w:rsidRDefault="00F80164" w:rsidP="00F80164">
      <w:pPr>
        <w:numPr>
          <w:ilvl w:val="0"/>
          <w:numId w:val="2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inspirasi pernapasan dalam</w:t>
      </w:r>
    </w:p>
    <w:p w:rsidR="00F80164" w:rsidRPr="00F80164" w:rsidRDefault="00F80164" w:rsidP="00F80164">
      <w:pPr>
        <w:numPr>
          <w:ilvl w:val="0"/>
          <w:numId w:val="2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ekspirasi pernapasan dada</w:t>
      </w:r>
    </w:p>
    <w:p w:rsidR="00F80164" w:rsidRPr="00F80164" w:rsidRDefault="00F80164" w:rsidP="00F80164">
      <w:pPr>
        <w:numPr>
          <w:ilvl w:val="0"/>
          <w:numId w:val="24"/>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ekspirasi pernapasan perut</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19. Proses penyerapan kembali zat-zat yang masih berguna seperti asam amino, glukosa, air dan ion organik dalam nefron ginjal terjadi pada bagian ….</w:t>
      </w:r>
    </w:p>
    <w:p w:rsidR="00F80164" w:rsidRPr="00F80164" w:rsidRDefault="00F80164" w:rsidP="00F80164">
      <w:pPr>
        <w:numPr>
          <w:ilvl w:val="0"/>
          <w:numId w:val="2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tubulus kontortus proksimal</w:t>
      </w:r>
    </w:p>
    <w:p w:rsidR="00F80164" w:rsidRPr="00F80164" w:rsidRDefault="00F80164" w:rsidP="00F80164">
      <w:pPr>
        <w:numPr>
          <w:ilvl w:val="0"/>
          <w:numId w:val="2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tubulus kontortus distal</w:t>
      </w:r>
    </w:p>
    <w:p w:rsidR="00F80164" w:rsidRPr="00F80164" w:rsidRDefault="00F80164" w:rsidP="00F80164">
      <w:pPr>
        <w:numPr>
          <w:ilvl w:val="0"/>
          <w:numId w:val="2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tubulus kolektivus</w:t>
      </w:r>
    </w:p>
    <w:p w:rsidR="00F80164" w:rsidRPr="00F80164" w:rsidRDefault="00F80164" w:rsidP="00F80164">
      <w:pPr>
        <w:numPr>
          <w:ilvl w:val="0"/>
          <w:numId w:val="2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kapsula bowman</w:t>
      </w:r>
    </w:p>
    <w:p w:rsidR="00F80164" w:rsidRPr="00F80164" w:rsidRDefault="00F80164" w:rsidP="00F80164">
      <w:pPr>
        <w:numPr>
          <w:ilvl w:val="0"/>
          <w:numId w:val="25"/>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glomerulus</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20. Jika proses gerak yang diatur oleh saraf disadari, maka impuls akan menempuh perjalanan ….</w:t>
      </w:r>
    </w:p>
    <w:p w:rsidR="00F80164" w:rsidRPr="00F80164" w:rsidRDefault="00F80164" w:rsidP="00F80164">
      <w:pPr>
        <w:numPr>
          <w:ilvl w:val="0"/>
          <w:numId w:val="2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reseptor - neuron sensorik - otak - neuron motorik - efektor</w:t>
      </w:r>
    </w:p>
    <w:p w:rsidR="00F80164" w:rsidRPr="00F80164" w:rsidRDefault="00F80164" w:rsidP="00F80164">
      <w:pPr>
        <w:numPr>
          <w:ilvl w:val="0"/>
          <w:numId w:val="2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reseptor - neuron sensorik - interneuron - neuron motorik - efektor</w:t>
      </w:r>
    </w:p>
    <w:p w:rsidR="00F80164" w:rsidRPr="00F80164" w:rsidRDefault="00F80164" w:rsidP="00F80164">
      <w:pPr>
        <w:numPr>
          <w:ilvl w:val="0"/>
          <w:numId w:val="2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reseptor - neuron motorik - otak - neuron sensorik - efektor</w:t>
      </w:r>
    </w:p>
    <w:p w:rsidR="00F80164" w:rsidRPr="00F80164" w:rsidRDefault="00F80164" w:rsidP="00F80164">
      <w:pPr>
        <w:numPr>
          <w:ilvl w:val="0"/>
          <w:numId w:val="2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reseptor - neuron motorik - sumsum tulang belakang - efektor</w:t>
      </w:r>
    </w:p>
    <w:p w:rsidR="00F80164" w:rsidRPr="00F80164" w:rsidRDefault="00F80164" w:rsidP="00F80164">
      <w:pPr>
        <w:numPr>
          <w:ilvl w:val="0"/>
          <w:numId w:val="26"/>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reseptor - neuron sensorik - neuron konektor - otak - efektor</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xml:space="preserve">21. Perhatikan gambar mata berikut!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lastRenderedPageBreak/>
              <w:drawing>
                <wp:inline distT="0" distB="0" distL="0" distR="0" wp14:anchorId="24A7A210" wp14:editId="4E0102DF">
                  <wp:extent cx="3810000" cy="3609975"/>
                  <wp:effectExtent l="0" t="0" r="0" b="9525"/>
                  <wp:docPr id="6" name="Picture 6" descr="Struktur mat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truktur mat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3609975"/>
                          </a:xfrm>
                          <a:prstGeom prst="rect">
                            <a:avLst/>
                          </a:prstGeom>
                          <a:noFill/>
                          <a:ln>
                            <a:noFill/>
                          </a:ln>
                        </pic:spPr>
                      </pic:pic>
                    </a:graphicData>
                  </a:graphic>
                </wp:inline>
              </w:drawing>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Struktur mata</w:t>
            </w:r>
          </w:p>
        </w:tc>
      </w:tr>
    </w:tbl>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Bagian yang memiliki daya akomodasi untuk memfokuskan bayangan benda agar tepat mengenai bintik kuning bernomor ….</w:t>
      </w:r>
    </w:p>
    <w:p w:rsidR="00F80164" w:rsidRPr="00F80164" w:rsidRDefault="00F80164" w:rsidP="00F80164">
      <w:pPr>
        <w:numPr>
          <w:ilvl w:val="0"/>
          <w:numId w:val="2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A. 1</w:t>
      </w:r>
    </w:p>
    <w:p w:rsidR="00F80164" w:rsidRPr="00F80164" w:rsidRDefault="00F80164" w:rsidP="00F80164">
      <w:pPr>
        <w:numPr>
          <w:ilvl w:val="0"/>
          <w:numId w:val="2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B. 2</w:t>
      </w:r>
    </w:p>
    <w:p w:rsidR="00F80164" w:rsidRPr="00F80164" w:rsidRDefault="00F80164" w:rsidP="00F80164">
      <w:pPr>
        <w:numPr>
          <w:ilvl w:val="0"/>
          <w:numId w:val="2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C. 3</w:t>
      </w:r>
    </w:p>
    <w:p w:rsidR="00F80164" w:rsidRPr="00F80164" w:rsidRDefault="00F80164" w:rsidP="00F80164">
      <w:pPr>
        <w:numPr>
          <w:ilvl w:val="0"/>
          <w:numId w:val="2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D. 4</w:t>
      </w:r>
    </w:p>
    <w:p w:rsidR="00F80164" w:rsidRPr="00F80164" w:rsidRDefault="00F80164" w:rsidP="00F80164">
      <w:pPr>
        <w:numPr>
          <w:ilvl w:val="0"/>
          <w:numId w:val="27"/>
        </w:numPr>
        <w:shd w:val="clear" w:color="auto" w:fill="FFFFFF"/>
        <w:spacing w:before="100" w:beforeAutospacing="1" w:after="100" w:afterAutospacing="1"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E. 5</w:t>
      </w:r>
    </w:p>
    <w:p w:rsidR="00F80164" w:rsidRPr="00F80164" w:rsidRDefault="00F80164" w:rsidP="00F80164">
      <w:pPr>
        <w:shd w:val="clear" w:color="auto" w:fill="FFFFFF"/>
        <w:spacing w:after="0" w:line="360" w:lineRule="atLeast"/>
        <w:jc w:val="both"/>
        <w:rPr>
          <w:rFonts w:ascii="Arial" w:eastAsia="Times New Roman" w:hAnsi="Arial" w:cs="Arial"/>
          <w:color w:val="444444"/>
          <w:sz w:val="20"/>
          <w:szCs w:val="20"/>
          <w:lang w:eastAsia="id-ID"/>
        </w:rPr>
      </w:pPr>
      <w:r w:rsidRPr="00F80164">
        <w:rPr>
          <w:rFonts w:ascii="Arial" w:eastAsia="Times New Roman" w:hAnsi="Arial" w:cs="Arial"/>
          <w:color w:val="444444"/>
          <w:sz w:val="20"/>
          <w:szCs w:val="20"/>
          <w:lang w:eastAsia="id-ID"/>
        </w:rPr>
        <w:t xml:space="preserve">22. Perhatikan skema siklus menstruasi berikut!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mc:AlternateContent>
                <mc:Choice Requires="wps">
                  <w:drawing>
                    <wp:inline distT="0" distB="0" distL="0" distR="0" wp14:anchorId="191F6630" wp14:editId="649FF2D6">
                      <wp:extent cx="3810000" cy="1771650"/>
                      <wp:effectExtent l="0" t="0" r="0" b="0"/>
                      <wp:docPr id="29" name="AutoShape 65" descr="Skema siklus menstruas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177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5" o:spid="_x0000_s1026" alt="Description: Skema siklus menstruasi" href="https://1.bp.blogspot.com/-N4BIOo2aLvY/V_ulPelrdPI/AAAAAAAAGws/CWqwji2ehxAxbRs4KO9IwOlN-FQ80lSYgCLcB/s1600/skema%2Bsiklus%2Bmenstruasi.jpg" style="width:300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" o:button="t" filled="f" stroked="f">
                      <v:fill o:detectmouseclick="t"/>
                      <o:lock v:ext="edit" aspectratio="t"/>
                      <w10:anchorlock/>
                    </v:rect>
                  </w:pict>
                </mc:Fallback>
              </mc:AlternateContent>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Skema siklus menstruasi</w:t>
            </w:r>
          </w:p>
        </w:tc>
      </w:tr>
    </w:tbl>
    <w:p w:rsidR="00F80164" w:rsidRPr="00F80164" w:rsidRDefault="00F80164" w:rsidP="00F80164">
      <w:pPr>
        <w:shd w:val="clear" w:color="auto" w:fill="FFFFFF"/>
        <w:spacing w:after="0" w:line="360" w:lineRule="atLeast"/>
        <w:jc w:val="both"/>
        <w:rPr>
          <w:ins w:id="4" w:author="Unknown"/>
          <w:rFonts w:ascii="Arial" w:eastAsia="Times New Roman" w:hAnsi="Arial" w:cs="Arial"/>
          <w:color w:val="444444"/>
          <w:sz w:val="20"/>
          <w:szCs w:val="20"/>
          <w:lang w:eastAsia="id-ID"/>
        </w:rPr>
      </w:pPr>
      <w:ins w:id="5" w:author="Unknown">
        <w:r w:rsidRPr="00F80164">
          <w:rPr>
            <w:rFonts w:ascii="Arial" w:eastAsia="Times New Roman" w:hAnsi="Arial" w:cs="Arial"/>
            <w:color w:val="444444"/>
            <w:sz w:val="20"/>
            <w:szCs w:val="20"/>
            <w:lang w:eastAsia="id-ID"/>
          </w:rPr>
          <w:t>Hormon X dan Y secara berurutan adalah ….</w:t>
        </w:r>
      </w:ins>
    </w:p>
    <w:p w:rsidR="00F80164" w:rsidRPr="00F80164" w:rsidRDefault="00F80164" w:rsidP="00F80164">
      <w:pPr>
        <w:numPr>
          <w:ilvl w:val="0"/>
          <w:numId w:val="28"/>
        </w:numPr>
        <w:shd w:val="clear" w:color="auto" w:fill="FFFFFF"/>
        <w:spacing w:before="100" w:beforeAutospacing="1" w:after="100" w:afterAutospacing="1" w:line="360" w:lineRule="atLeast"/>
        <w:jc w:val="both"/>
        <w:rPr>
          <w:ins w:id="6" w:author="Unknown"/>
          <w:rFonts w:ascii="Arial" w:eastAsia="Times New Roman" w:hAnsi="Arial" w:cs="Arial"/>
          <w:color w:val="444444"/>
          <w:sz w:val="20"/>
          <w:szCs w:val="20"/>
          <w:lang w:eastAsia="id-ID"/>
        </w:rPr>
      </w:pPr>
      <w:ins w:id="7" w:author="Unknown">
        <w:r w:rsidRPr="00F80164">
          <w:rPr>
            <w:rFonts w:ascii="Arial" w:eastAsia="Times New Roman" w:hAnsi="Arial" w:cs="Arial"/>
            <w:color w:val="444444"/>
            <w:sz w:val="20"/>
            <w:szCs w:val="20"/>
            <w:lang w:eastAsia="id-ID"/>
          </w:rPr>
          <w:lastRenderedPageBreak/>
          <w:t>A. Estrogen - Oksitosin</w:t>
        </w:r>
      </w:ins>
    </w:p>
    <w:p w:rsidR="00F80164" w:rsidRPr="00F80164" w:rsidRDefault="00F80164" w:rsidP="00F80164">
      <w:pPr>
        <w:numPr>
          <w:ilvl w:val="0"/>
          <w:numId w:val="28"/>
        </w:numPr>
        <w:shd w:val="clear" w:color="auto" w:fill="FFFFFF"/>
        <w:spacing w:before="100" w:beforeAutospacing="1" w:after="100" w:afterAutospacing="1" w:line="360" w:lineRule="atLeast"/>
        <w:jc w:val="both"/>
        <w:rPr>
          <w:ins w:id="8" w:author="Unknown"/>
          <w:rFonts w:ascii="Arial" w:eastAsia="Times New Roman" w:hAnsi="Arial" w:cs="Arial"/>
          <w:color w:val="444444"/>
          <w:sz w:val="20"/>
          <w:szCs w:val="20"/>
          <w:lang w:eastAsia="id-ID"/>
        </w:rPr>
      </w:pPr>
      <w:ins w:id="9" w:author="Unknown">
        <w:r w:rsidRPr="00F80164">
          <w:rPr>
            <w:rFonts w:ascii="Arial" w:eastAsia="Times New Roman" w:hAnsi="Arial" w:cs="Arial"/>
            <w:color w:val="444444"/>
            <w:sz w:val="20"/>
            <w:szCs w:val="20"/>
            <w:lang w:eastAsia="id-ID"/>
          </w:rPr>
          <w:t>B. Estrogen - Progesteron</w:t>
        </w:r>
      </w:ins>
    </w:p>
    <w:p w:rsidR="00F80164" w:rsidRPr="00F80164" w:rsidRDefault="00F80164" w:rsidP="00F80164">
      <w:pPr>
        <w:numPr>
          <w:ilvl w:val="0"/>
          <w:numId w:val="28"/>
        </w:numPr>
        <w:shd w:val="clear" w:color="auto" w:fill="FFFFFF"/>
        <w:spacing w:before="100" w:beforeAutospacing="1" w:after="100" w:afterAutospacing="1" w:line="360" w:lineRule="atLeast"/>
        <w:jc w:val="both"/>
        <w:rPr>
          <w:ins w:id="10" w:author="Unknown"/>
          <w:rFonts w:ascii="Arial" w:eastAsia="Times New Roman" w:hAnsi="Arial" w:cs="Arial"/>
          <w:color w:val="444444"/>
          <w:sz w:val="20"/>
          <w:szCs w:val="20"/>
          <w:lang w:eastAsia="id-ID"/>
        </w:rPr>
      </w:pPr>
      <w:ins w:id="11" w:author="Unknown">
        <w:r w:rsidRPr="00F80164">
          <w:rPr>
            <w:rFonts w:ascii="Arial" w:eastAsia="Times New Roman" w:hAnsi="Arial" w:cs="Arial"/>
            <w:color w:val="444444"/>
            <w:sz w:val="20"/>
            <w:szCs w:val="20"/>
            <w:lang w:eastAsia="id-ID"/>
          </w:rPr>
          <w:t>C. Progesteron - Estrogen</w:t>
        </w:r>
      </w:ins>
    </w:p>
    <w:p w:rsidR="00F80164" w:rsidRPr="00F80164" w:rsidRDefault="00F80164" w:rsidP="00F80164">
      <w:pPr>
        <w:numPr>
          <w:ilvl w:val="0"/>
          <w:numId w:val="28"/>
        </w:numPr>
        <w:shd w:val="clear" w:color="auto" w:fill="FFFFFF"/>
        <w:spacing w:before="100" w:beforeAutospacing="1" w:after="100" w:afterAutospacing="1" w:line="360" w:lineRule="atLeast"/>
        <w:jc w:val="both"/>
        <w:rPr>
          <w:ins w:id="12" w:author="Unknown"/>
          <w:rFonts w:ascii="Arial" w:eastAsia="Times New Roman" w:hAnsi="Arial" w:cs="Arial"/>
          <w:color w:val="444444"/>
          <w:sz w:val="20"/>
          <w:szCs w:val="20"/>
          <w:lang w:eastAsia="id-ID"/>
        </w:rPr>
      </w:pPr>
      <w:ins w:id="13" w:author="Unknown">
        <w:r w:rsidRPr="00F80164">
          <w:rPr>
            <w:rFonts w:ascii="Arial" w:eastAsia="Times New Roman" w:hAnsi="Arial" w:cs="Arial"/>
            <w:color w:val="444444"/>
            <w:sz w:val="20"/>
            <w:szCs w:val="20"/>
            <w:lang w:eastAsia="id-ID"/>
          </w:rPr>
          <w:t>D. Oksitosin – Estrogen</w:t>
        </w:r>
      </w:ins>
    </w:p>
    <w:p w:rsidR="00F80164" w:rsidRPr="00F80164" w:rsidRDefault="00F80164" w:rsidP="00F80164">
      <w:pPr>
        <w:numPr>
          <w:ilvl w:val="0"/>
          <w:numId w:val="28"/>
        </w:numPr>
        <w:shd w:val="clear" w:color="auto" w:fill="FFFFFF"/>
        <w:spacing w:before="100" w:beforeAutospacing="1" w:after="100" w:afterAutospacing="1" w:line="360" w:lineRule="atLeast"/>
        <w:jc w:val="both"/>
        <w:rPr>
          <w:ins w:id="14" w:author="Unknown"/>
          <w:rFonts w:ascii="Arial" w:eastAsia="Times New Roman" w:hAnsi="Arial" w:cs="Arial"/>
          <w:color w:val="444444"/>
          <w:sz w:val="20"/>
          <w:szCs w:val="20"/>
          <w:lang w:eastAsia="id-ID"/>
        </w:rPr>
      </w:pPr>
      <w:ins w:id="15" w:author="Unknown">
        <w:r w:rsidRPr="00F80164">
          <w:rPr>
            <w:rFonts w:ascii="Arial" w:eastAsia="Times New Roman" w:hAnsi="Arial" w:cs="Arial"/>
            <w:color w:val="444444"/>
            <w:sz w:val="20"/>
            <w:szCs w:val="20"/>
            <w:lang w:eastAsia="id-ID"/>
          </w:rPr>
          <w:t>E. Oksitosin - Progesteron</w:t>
        </w:r>
      </w:ins>
    </w:p>
    <w:p w:rsidR="00F80164" w:rsidRPr="00F80164" w:rsidRDefault="00F80164" w:rsidP="00F80164">
      <w:pPr>
        <w:shd w:val="clear" w:color="auto" w:fill="FFFFFF"/>
        <w:spacing w:after="0" w:line="360" w:lineRule="atLeast"/>
        <w:jc w:val="both"/>
        <w:rPr>
          <w:ins w:id="16" w:author="Unknown"/>
          <w:rFonts w:ascii="Arial" w:eastAsia="Times New Roman" w:hAnsi="Arial" w:cs="Arial"/>
          <w:color w:val="444444"/>
          <w:sz w:val="20"/>
          <w:szCs w:val="20"/>
          <w:lang w:eastAsia="id-ID"/>
        </w:rPr>
      </w:pPr>
      <w:ins w:id="17" w:author="Unknown">
        <w:r w:rsidRPr="00F80164">
          <w:rPr>
            <w:rFonts w:ascii="Arial" w:eastAsia="Times New Roman" w:hAnsi="Arial" w:cs="Arial"/>
            <w:color w:val="444444"/>
            <w:sz w:val="20"/>
            <w:szCs w:val="20"/>
            <w:lang w:eastAsia="id-ID"/>
          </w:rPr>
          <w:t xml:space="preserve">23. Perhatikan grafik pertumbuhan kecambah kacang hijau selama 7 hari! </w:t>
        </w:r>
      </w:ins>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mc:AlternateContent>
                <mc:Choice Requires="wps">
                  <w:drawing>
                    <wp:inline distT="0" distB="0" distL="0" distR="0" wp14:anchorId="5961693D" wp14:editId="090F2A59">
                      <wp:extent cx="3810000" cy="2743200"/>
                      <wp:effectExtent l="0" t="0" r="0" b="0"/>
                      <wp:docPr id="28" name="AutoShape 66" descr="Grafik pertumbuhan kacang hijau">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6" o:spid="_x0000_s1026" alt="Description: Grafik pertumbuhan kacang hijau" href="https://1.bp.blogspot.com/-Tzu8vOc-h8E/V_ulhOJuykI/AAAAAAAAGw0/S6zYJNvYHE40d3KfWbmYo3rWxbqxq0BEgCLcB/s1600/grafik%2Bpertumbuhan%2Bkacang%2Bkedelai.jpg" style="width:300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" o:button="t" filled="f" stroked="f">
                      <v:fill o:detectmouseclick="t"/>
                      <o:lock v:ext="edit" aspectratio="t"/>
                      <w10:anchorlock/>
                    </v:rect>
                  </w:pict>
                </mc:Fallback>
              </mc:AlternateContent>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Grafik pertumbuhan kacang hijau</w:t>
            </w:r>
          </w:p>
        </w:tc>
      </w:tr>
    </w:tbl>
    <w:p w:rsidR="00F80164" w:rsidRPr="00F80164" w:rsidRDefault="00F80164" w:rsidP="00F80164">
      <w:pPr>
        <w:shd w:val="clear" w:color="auto" w:fill="FFFFFF"/>
        <w:spacing w:after="0" w:line="360" w:lineRule="atLeast"/>
        <w:jc w:val="both"/>
        <w:rPr>
          <w:ins w:id="18" w:author="Unknown"/>
          <w:rFonts w:ascii="Arial" w:eastAsia="Times New Roman" w:hAnsi="Arial" w:cs="Arial"/>
          <w:color w:val="444444"/>
          <w:sz w:val="20"/>
          <w:szCs w:val="20"/>
          <w:lang w:eastAsia="id-ID"/>
        </w:rPr>
      </w:pPr>
      <w:ins w:id="19" w:author="Unknown">
        <w:r w:rsidRPr="00F80164">
          <w:rPr>
            <w:rFonts w:ascii="Arial" w:eastAsia="Times New Roman" w:hAnsi="Arial" w:cs="Arial"/>
            <w:color w:val="444444"/>
            <w:sz w:val="20"/>
            <w:szCs w:val="20"/>
            <w:lang w:eastAsia="id-ID"/>
          </w:rPr>
          <w:t>Pertumbuhan kecambah tercepat terjadi pada hari ke ...</w:t>
        </w:r>
      </w:ins>
    </w:p>
    <w:p w:rsidR="00F80164" w:rsidRPr="00F80164" w:rsidRDefault="00F80164" w:rsidP="00F80164">
      <w:pPr>
        <w:numPr>
          <w:ilvl w:val="0"/>
          <w:numId w:val="29"/>
        </w:numPr>
        <w:shd w:val="clear" w:color="auto" w:fill="FFFFFF"/>
        <w:spacing w:before="100" w:beforeAutospacing="1" w:after="100" w:afterAutospacing="1" w:line="360" w:lineRule="atLeast"/>
        <w:jc w:val="both"/>
        <w:rPr>
          <w:ins w:id="20" w:author="Unknown"/>
          <w:rFonts w:ascii="Arial" w:eastAsia="Times New Roman" w:hAnsi="Arial" w:cs="Arial"/>
          <w:color w:val="444444"/>
          <w:sz w:val="20"/>
          <w:szCs w:val="20"/>
          <w:lang w:eastAsia="id-ID"/>
        </w:rPr>
      </w:pPr>
      <w:ins w:id="21" w:author="Unknown">
        <w:r w:rsidRPr="00F80164">
          <w:rPr>
            <w:rFonts w:ascii="Arial" w:eastAsia="Times New Roman" w:hAnsi="Arial" w:cs="Arial"/>
            <w:color w:val="444444"/>
            <w:sz w:val="20"/>
            <w:szCs w:val="20"/>
            <w:lang w:eastAsia="id-ID"/>
          </w:rPr>
          <w:t>A. 2</w:t>
        </w:r>
      </w:ins>
    </w:p>
    <w:p w:rsidR="00F80164" w:rsidRPr="00F80164" w:rsidRDefault="00F80164" w:rsidP="00F80164">
      <w:pPr>
        <w:numPr>
          <w:ilvl w:val="0"/>
          <w:numId w:val="29"/>
        </w:numPr>
        <w:shd w:val="clear" w:color="auto" w:fill="FFFFFF"/>
        <w:spacing w:before="100" w:beforeAutospacing="1" w:after="100" w:afterAutospacing="1" w:line="360" w:lineRule="atLeast"/>
        <w:jc w:val="both"/>
        <w:rPr>
          <w:ins w:id="22" w:author="Unknown"/>
          <w:rFonts w:ascii="Arial" w:eastAsia="Times New Roman" w:hAnsi="Arial" w:cs="Arial"/>
          <w:color w:val="444444"/>
          <w:sz w:val="20"/>
          <w:szCs w:val="20"/>
          <w:lang w:eastAsia="id-ID"/>
        </w:rPr>
      </w:pPr>
      <w:ins w:id="23" w:author="Unknown">
        <w:r w:rsidRPr="00F80164">
          <w:rPr>
            <w:rFonts w:ascii="Arial" w:eastAsia="Times New Roman" w:hAnsi="Arial" w:cs="Arial"/>
            <w:color w:val="444444"/>
            <w:sz w:val="20"/>
            <w:szCs w:val="20"/>
            <w:lang w:eastAsia="id-ID"/>
          </w:rPr>
          <w:t>B. 3</w:t>
        </w:r>
      </w:ins>
    </w:p>
    <w:p w:rsidR="00F80164" w:rsidRPr="00F80164" w:rsidRDefault="00F80164" w:rsidP="00F80164">
      <w:pPr>
        <w:numPr>
          <w:ilvl w:val="0"/>
          <w:numId w:val="29"/>
        </w:numPr>
        <w:shd w:val="clear" w:color="auto" w:fill="FFFFFF"/>
        <w:spacing w:before="100" w:beforeAutospacing="1" w:after="100" w:afterAutospacing="1" w:line="360" w:lineRule="atLeast"/>
        <w:jc w:val="both"/>
        <w:rPr>
          <w:ins w:id="24" w:author="Unknown"/>
          <w:rFonts w:ascii="Arial" w:eastAsia="Times New Roman" w:hAnsi="Arial" w:cs="Arial"/>
          <w:color w:val="444444"/>
          <w:sz w:val="20"/>
          <w:szCs w:val="20"/>
          <w:lang w:eastAsia="id-ID"/>
        </w:rPr>
      </w:pPr>
      <w:ins w:id="25" w:author="Unknown">
        <w:r w:rsidRPr="00F80164">
          <w:rPr>
            <w:rFonts w:ascii="Arial" w:eastAsia="Times New Roman" w:hAnsi="Arial" w:cs="Arial"/>
            <w:color w:val="444444"/>
            <w:sz w:val="20"/>
            <w:szCs w:val="20"/>
            <w:lang w:eastAsia="id-ID"/>
          </w:rPr>
          <w:t>C. 4</w:t>
        </w:r>
      </w:ins>
    </w:p>
    <w:p w:rsidR="00F80164" w:rsidRPr="00F80164" w:rsidRDefault="00F80164" w:rsidP="00F80164">
      <w:pPr>
        <w:numPr>
          <w:ilvl w:val="0"/>
          <w:numId w:val="29"/>
        </w:numPr>
        <w:shd w:val="clear" w:color="auto" w:fill="FFFFFF"/>
        <w:spacing w:before="100" w:beforeAutospacing="1" w:after="100" w:afterAutospacing="1" w:line="360" w:lineRule="atLeast"/>
        <w:jc w:val="both"/>
        <w:rPr>
          <w:ins w:id="26" w:author="Unknown"/>
          <w:rFonts w:ascii="Arial" w:eastAsia="Times New Roman" w:hAnsi="Arial" w:cs="Arial"/>
          <w:color w:val="444444"/>
          <w:sz w:val="20"/>
          <w:szCs w:val="20"/>
          <w:lang w:eastAsia="id-ID"/>
        </w:rPr>
      </w:pPr>
      <w:ins w:id="27" w:author="Unknown">
        <w:r w:rsidRPr="00F80164">
          <w:rPr>
            <w:rFonts w:ascii="Arial" w:eastAsia="Times New Roman" w:hAnsi="Arial" w:cs="Arial"/>
            <w:color w:val="444444"/>
            <w:sz w:val="20"/>
            <w:szCs w:val="20"/>
            <w:lang w:eastAsia="id-ID"/>
          </w:rPr>
          <w:t>D. 5</w:t>
        </w:r>
      </w:ins>
    </w:p>
    <w:p w:rsidR="00F80164" w:rsidRPr="00F80164" w:rsidRDefault="00F80164" w:rsidP="00F80164">
      <w:pPr>
        <w:numPr>
          <w:ilvl w:val="0"/>
          <w:numId w:val="29"/>
        </w:numPr>
        <w:shd w:val="clear" w:color="auto" w:fill="FFFFFF"/>
        <w:spacing w:before="100" w:beforeAutospacing="1" w:after="100" w:afterAutospacing="1" w:line="360" w:lineRule="atLeast"/>
        <w:jc w:val="both"/>
        <w:rPr>
          <w:ins w:id="28" w:author="Unknown"/>
          <w:rFonts w:ascii="Arial" w:eastAsia="Times New Roman" w:hAnsi="Arial" w:cs="Arial"/>
          <w:color w:val="444444"/>
          <w:sz w:val="20"/>
          <w:szCs w:val="20"/>
          <w:lang w:eastAsia="id-ID"/>
        </w:rPr>
      </w:pPr>
      <w:ins w:id="29" w:author="Unknown">
        <w:r w:rsidRPr="00F80164">
          <w:rPr>
            <w:rFonts w:ascii="Arial" w:eastAsia="Times New Roman" w:hAnsi="Arial" w:cs="Arial"/>
            <w:color w:val="444444"/>
            <w:sz w:val="20"/>
            <w:szCs w:val="20"/>
            <w:lang w:eastAsia="id-ID"/>
          </w:rPr>
          <w:t>E. 6</w:t>
        </w:r>
      </w:ins>
    </w:p>
    <w:p w:rsidR="00F80164" w:rsidRPr="00F80164" w:rsidRDefault="00F80164" w:rsidP="00F80164">
      <w:pPr>
        <w:shd w:val="clear" w:color="auto" w:fill="FFFFFF"/>
        <w:spacing w:after="0" w:line="360" w:lineRule="atLeast"/>
        <w:jc w:val="both"/>
        <w:rPr>
          <w:ins w:id="30" w:author="Unknown"/>
          <w:rFonts w:ascii="Arial" w:eastAsia="Times New Roman" w:hAnsi="Arial" w:cs="Arial"/>
          <w:color w:val="444444"/>
          <w:sz w:val="20"/>
          <w:szCs w:val="20"/>
          <w:lang w:eastAsia="id-ID"/>
        </w:rPr>
      </w:pPr>
      <w:ins w:id="31" w:author="Unknown">
        <w:r w:rsidRPr="00F80164">
          <w:rPr>
            <w:rFonts w:ascii="Arial" w:eastAsia="Times New Roman" w:hAnsi="Arial" w:cs="Arial"/>
            <w:color w:val="444444"/>
            <w:sz w:val="20"/>
            <w:szCs w:val="20"/>
            <w:lang w:eastAsia="id-ID"/>
          </w:rPr>
          <w:t>24. Pertumbuhan tumbuhan dipengaruhi oleh faktor luar dan dalam. Faktor luar yang mempengaruhi pertumbuhan kecambah adalah ….</w:t>
        </w:r>
      </w:ins>
    </w:p>
    <w:p w:rsidR="00F80164" w:rsidRPr="00F80164" w:rsidRDefault="00F80164" w:rsidP="00F80164">
      <w:pPr>
        <w:numPr>
          <w:ilvl w:val="0"/>
          <w:numId w:val="30"/>
        </w:numPr>
        <w:shd w:val="clear" w:color="auto" w:fill="FFFFFF"/>
        <w:spacing w:before="100" w:beforeAutospacing="1" w:after="100" w:afterAutospacing="1" w:line="360" w:lineRule="atLeast"/>
        <w:jc w:val="both"/>
        <w:rPr>
          <w:ins w:id="32" w:author="Unknown"/>
          <w:rFonts w:ascii="Arial" w:eastAsia="Times New Roman" w:hAnsi="Arial" w:cs="Arial"/>
          <w:color w:val="444444"/>
          <w:sz w:val="20"/>
          <w:szCs w:val="20"/>
          <w:lang w:eastAsia="id-ID"/>
        </w:rPr>
      </w:pPr>
      <w:ins w:id="33" w:author="Unknown">
        <w:r w:rsidRPr="00F80164">
          <w:rPr>
            <w:rFonts w:ascii="Arial" w:eastAsia="Times New Roman" w:hAnsi="Arial" w:cs="Arial"/>
            <w:color w:val="444444"/>
            <w:sz w:val="20"/>
            <w:szCs w:val="20"/>
            <w:lang w:eastAsia="id-ID"/>
          </w:rPr>
          <w:t>A. suhu, cahaya dan kelembaban</w:t>
        </w:r>
      </w:ins>
    </w:p>
    <w:p w:rsidR="00F80164" w:rsidRPr="00F80164" w:rsidRDefault="00F80164" w:rsidP="00F80164">
      <w:pPr>
        <w:numPr>
          <w:ilvl w:val="0"/>
          <w:numId w:val="30"/>
        </w:numPr>
        <w:shd w:val="clear" w:color="auto" w:fill="FFFFFF"/>
        <w:spacing w:before="100" w:beforeAutospacing="1" w:after="100" w:afterAutospacing="1" w:line="360" w:lineRule="atLeast"/>
        <w:jc w:val="both"/>
        <w:rPr>
          <w:ins w:id="34" w:author="Unknown"/>
          <w:rFonts w:ascii="Arial" w:eastAsia="Times New Roman" w:hAnsi="Arial" w:cs="Arial"/>
          <w:color w:val="444444"/>
          <w:sz w:val="20"/>
          <w:szCs w:val="20"/>
          <w:lang w:eastAsia="id-ID"/>
        </w:rPr>
      </w:pPr>
      <w:ins w:id="35" w:author="Unknown">
        <w:r w:rsidRPr="00F80164">
          <w:rPr>
            <w:rFonts w:ascii="Arial" w:eastAsia="Times New Roman" w:hAnsi="Arial" w:cs="Arial"/>
            <w:color w:val="444444"/>
            <w:sz w:val="20"/>
            <w:szCs w:val="20"/>
            <w:lang w:eastAsia="id-ID"/>
          </w:rPr>
          <w:t>B. suhu, cahaya dan mineral</w:t>
        </w:r>
      </w:ins>
    </w:p>
    <w:p w:rsidR="00F80164" w:rsidRPr="00F80164" w:rsidRDefault="00F80164" w:rsidP="00F80164">
      <w:pPr>
        <w:numPr>
          <w:ilvl w:val="0"/>
          <w:numId w:val="30"/>
        </w:numPr>
        <w:shd w:val="clear" w:color="auto" w:fill="FFFFFF"/>
        <w:spacing w:before="100" w:beforeAutospacing="1" w:after="100" w:afterAutospacing="1" w:line="360" w:lineRule="atLeast"/>
        <w:jc w:val="both"/>
        <w:rPr>
          <w:ins w:id="36" w:author="Unknown"/>
          <w:rFonts w:ascii="Arial" w:eastAsia="Times New Roman" w:hAnsi="Arial" w:cs="Arial"/>
          <w:color w:val="444444"/>
          <w:sz w:val="20"/>
          <w:szCs w:val="20"/>
          <w:lang w:eastAsia="id-ID"/>
        </w:rPr>
      </w:pPr>
      <w:ins w:id="37" w:author="Unknown">
        <w:r w:rsidRPr="00F80164">
          <w:rPr>
            <w:rFonts w:ascii="Arial" w:eastAsia="Times New Roman" w:hAnsi="Arial" w:cs="Arial"/>
            <w:color w:val="444444"/>
            <w:sz w:val="20"/>
            <w:szCs w:val="20"/>
            <w:lang w:eastAsia="id-ID"/>
          </w:rPr>
          <w:t>C. suhu, tanah dan kelembaban</w:t>
        </w:r>
      </w:ins>
    </w:p>
    <w:p w:rsidR="00F80164" w:rsidRPr="00F80164" w:rsidRDefault="00F80164" w:rsidP="00F80164">
      <w:pPr>
        <w:numPr>
          <w:ilvl w:val="0"/>
          <w:numId w:val="30"/>
        </w:numPr>
        <w:shd w:val="clear" w:color="auto" w:fill="FFFFFF"/>
        <w:spacing w:before="100" w:beforeAutospacing="1" w:after="100" w:afterAutospacing="1" w:line="360" w:lineRule="atLeast"/>
        <w:jc w:val="both"/>
        <w:rPr>
          <w:ins w:id="38" w:author="Unknown"/>
          <w:rFonts w:ascii="Arial" w:eastAsia="Times New Roman" w:hAnsi="Arial" w:cs="Arial"/>
          <w:color w:val="444444"/>
          <w:sz w:val="20"/>
          <w:szCs w:val="20"/>
          <w:lang w:eastAsia="id-ID"/>
        </w:rPr>
      </w:pPr>
      <w:ins w:id="39" w:author="Unknown">
        <w:r w:rsidRPr="00F80164">
          <w:rPr>
            <w:rFonts w:ascii="Arial" w:eastAsia="Times New Roman" w:hAnsi="Arial" w:cs="Arial"/>
            <w:color w:val="444444"/>
            <w:sz w:val="20"/>
            <w:szCs w:val="20"/>
            <w:lang w:eastAsia="id-ID"/>
          </w:rPr>
          <w:t>D. cahaya, tanah dan mineral</w:t>
        </w:r>
      </w:ins>
    </w:p>
    <w:p w:rsidR="00F80164" w:rsidRPr="00F80164" w:rsidRDefault="00F80164" w:rsidP="00F80164">
      <w:pPr>
        <w:numPr>
          <w:ilvl w:val="0"/>
          <w:numId w:val="30"/>
        </w:numPr>
        <w:shd w:val="clear" w:color="auto" w:fill="FFFFFF"/>
        <w:spacing w:before="100" w:beforeAutospacing="1" w:after="100" w:afterAutospacing="1" w:line="360" w:lineRule="atLeast"/>
        <w:jc w:val="both"/>
        <w:rPr>
          <w:ins w:id="40" w:author="Unknown"/>
          <w:rFonts w:ascii="Arial" w:eastAsia="Times New Roman" w:hAnsi="Arial" w:cs="Arial"/>
          <w:color w:val="444444"/>
          <w:sz w:val="20"/>
          <w:szCs w:val="20"/>
          <w:lang w:eastAsia="id-ID"/>
        </w:rPr>
      </w:pPr>
      <w:ins w:id="41" w:author="Unknown">
        <w:r w:rsidRPr="00F80164">
          <w:rPr>
            <w:rFonts w:ascii="Arial" w:eastAsia="Times New Roman" w:hAnsi="Arial" w:cs="Arial"/>
            <w:color w:val="444444"/>
            <w:sz w:val="20"/>
            <w:szCs w:val="20"/>
            <w:lang w:eastAsia="id-ID"/>
          </w:rPr>
          <w:t>E. kelembaban, tanah dan unsur hara</w:t>
        </w:r>
      </w:ins>
    </w:p>
    <w:p w:rsidR="00F80164" w:rsidRPr="00F80164" w:rsidRDefault="00F80164" w:rsidP="00F80164">
      <w:pPr>
        <w:shd w:val="clear" w:color="auto" w:fill="FFFFFF"/>
        <w:spacing w:after="0" w:line="360" w:lineRule="atLeast"/>
        <w:jc w:val="both"/>
        <w:rPr>
          <w:ins w:id="42" w:author="Unknown"/>
          <w:rFonts w:ascii="Arial" w:eastAsia="Times New Roman" w:hAnsi="Arial" w:cs="Arial"/>
          <w:color w:val="444444"/>
          <w:sz w:val="20"/>
          <w:szCs w:val="20"/>
          <w:lang w:eastAsia="id-ID"/>
        </w:rPr>
      </w:pPr>
      <w:ins w:id="43" w:author="Unknown">
        <w:r w:rsidRPr="00F80164">
          <w:rPr>
            <w:rFonts w:ascii="Arial" w:eastAsia="Times New Roman" w:hAnsi="Arial" w:cs="Arial"/>
            <w:color w:val="444444"/>
            <w:sz w:val="20"/>
            <w:szCs w:val="20"/>
            <w:lang w:eastAsia="id-ID"/>
          </w:rPr>
          <w:t xml:space="preserve">25. Perhatikan diagram kerja enzim! </w:t>
        </w:r>
      </w:ins>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lastRenderedPageBreak/>
              <w:drawing>
                <wp:inline distT="0" distB="0" distL="0" distR="0" wp14:anchorId="40F0D3AF" wp14:editId="71F5AC79">
                  <wp:extent cx="3810000" cy="2124075"/>
                  <wp:effectExtent l="0" t="0" r="0" b="9525"/>
                  <wp:docPr id="7" name="Picture 7" descr="Mekanisme kerja enzi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ekanisme kerja enzi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Mekanisme kerja enzim</w:t>
            </w:r>
          </w:p>
        </w:tc>
      </w:tr>
    </w:tbl>
    <w:p w:rsidR="00F80164" w:rsidRPr="00F80164" w:rsidRDefault="00F80164" w:rsidP="00F80164">
      <w:pPr>
        <w:shd w:val="clear" w:color="auto" w:fill="FFFFFF"/>
        <w:spacing w:after="0" w:line="360" w:lineRule="atLeast"/>
        <w:jc w:val="both"/>
        <w:rPr>
          <w:ins w:id="44" w:author="Unknown"/>
          <w:rFonts w:ascii="Arial" w:eastAsia="Times New Roman" w:hAnsi="Arial" w:cs="Arial"/>
          <w:color w:val="444444"/>
          <w:sz w:val="20"/>
          <w:szCs w:val="20"/>
          <w:lang w:eastAsia="id-ID"/>
        </w:rPr>
      </w:pPr>
      <w:ins w:id="45" w:author="Unknown">
        <w:r w:rsidRPr="00F80164">
          <w:rPr>
            <w:rFonts w:ascii="Arial" w:eastAsia="Times New Roman" w:hAnsi="Arial" w:cs="Arial"/>
            <w:color w:val="444444"/>
            <w:sz w:val="20"/>
            <w:szCs w:val="20"/>
            <w:lang w:eastAsia="id-ID"/>
          </w:rPr>
          <w:t>Pernyataan yang benar mengenai sifat enzim berdasarkan diagram adalah .…</w:t>
        </w:r>
      </w:ins>
    </w:p>
    <w:p w:rsidR="00F80164" w:rsidRPr="00F80164" w:rsidRDefault="00F80164" w:rsidP="00F80164">
      <w:pPr>
        <w:numPr>
          <w:ilvl w:val="0"/>
          <w:numId w:val="31"/>
        </w:numPr>
        <w:shd w:val="clear" w:color="auto" w:fill="FFFFFF"/>
        <w:spacing w:before="100" w:beforeAutospacing="1" w:after="100" w:afterAutospacing="1" w:line="360" w:lineRule="atLeast"/>
        <w:jc w:val="both"/>
        <w:rPr>
          <w:ins w:id="46" w:author="Unknown"/>
          <w:rFonts w:ascii="Arial" w:eastAsia="Times New Roman" w:hAnsi="Arial" w:cs="Arial"/>
          <w:color w:val="444444"/>
          <w:sz w:val="20"/>
          <w:szCs w:val="20"/>
          <w:lang w:eastAsia="id-ID"/>
        </w:rPr>
      </w:pPr>
      <w:ins w:id="47" w:author="Unknown">
        <w:r w:rsidRPr="00F80164">
          <w:rPr>
            <w:rFonts w:ascii="Arial" w:eastAsia="Times New Roman" w:hAnsi="Arial" w:cs="Arial"/>
            <w:color w:val="444444"/>
            <w:sz w:val="20"/>
            <w:szCs w:val="20"/>
            <w:lang w:eastAsia="id-ID"/>
          </w:rPr>
          <w:t>A. mempercepat reaksi kimia</w:t>
        </w:r>
      </w:ins>
    </w:p>
    <w:p w:rsidR="00F80164" w:rsidRPr="00F80164" w:rsidRDefault="00F80164" w:rsidP="00F80164">
      <w:pPr>
        <w:numPr>
          <w:ilvl w:val="0"/>
          <w:numId w:val="31"/>
        </w:numPr>
        <w:shd w:val="clear" w:color="auto" w:fill="FFFFFF"/>
        <w:spacing w:before="100" w:beforeAutospacing="1" w:after="100" w:afterAutospacing="1" w:line="360" w:lineRule="atLeast"/>
        <w:jc w:val="both"/>
        <w:rPr>
          <w:ins w:id="48" w:author="Unknown"/>
          <w:rFonts w:ascii="Arial" w:eastAsia="Times New Roman" w:hAnsi="Arial" w:cs="Arial"/>
          <w:color w:val="444444"/>
          <w:sz w:val="20"/>
          <w:szCs w:val="20"/>
          <w:lang w:eastAsia="id-ID"/>
        </w:rPr>
      </w:pPr>
      <w:ins w:id="49" w:author="Unknown">
        <w:r w:rsidRPr="00F80164">
          <w:rPr>
            <w:rFonts w:ascii="Arial" w:eastAsia="Times New Roman" w:hAnsi="Arial" w:cs="Arial"/>
            <w:color w:val="444444"/>
            <w:sz w:val="20"/>
            <w:szCs w:val="20"/>
            <w:lang w:eastAsia="id-ID"/>
          </w:rPr>
          <w:t>B. dipengaruhi oleh suhu dan pH</w:t>
        </w:r>
      </w:ins>
    </w:p>
    <w:p w:rsidR="00F80164" w:rsidRPr="00F80164" w:rsidRDefault="00F80164" w:rsidP="00F80164">
      <w:pPr>
        <w:numPr>
          <w:ilvl w:val="0"/>
          <w:numId w:val="31"/>
        </w:numPr>
        <w:shd w:val="clear" w:color="auto" w:fill="FFFFFF"/>
        <w:spacing w:before="100" w:beforeAutospacing="1" w:after="100" w:afterAutospacing="1" w:line="360" w:lineRule="atLeast"/>
        <w:jc w:val="both"/>
        <w:rPr>
          <w:ins w:id="50" w:author="Unknown"/>
          <w:rFonts w:ascii="Arial" w:eastAsia="Times New Roman" w:hAnsi="Arial" w:cs="Arial"/>
          <w:color w:val="444444"/>
          <w:sz w:val="20"/>
          <w:szCs w:val="20"/>
          <w:lang w:eastAsia="id-ID"/>
        </w:rPr>
      </w:pPr>
      <w:ins w:id="51" w:author="Unknown">
        <w:r w:rsidRPr="00F80164">
          <w:rPr>
            <w:rFonts w:ascii="Arial" w:eastAsia="Times New Roman" w:hAnsi="Arial" w:cs="Arial"/>
            <w:color w:val="444444"/>
            <w:sz w:val="20"/>
            <w:szCs w:val="20"/>
            <w:lang w:eastAsia="id-ID"/>
          </w:rPr>
          <w:t>C. dihambat oleh zat inhibitor</w:t>
        </w:r>
      </w:ins>
    </w:p>
    <w:p w:rsidR="00F80164" w:rsidRPr="00F80164" w:rsidRDefault="00F80164" w:rsidP="00F80164">
      <w:pPr>
        <w:numPr>
          <w:ilvl w:val="0"/>
          <w:numId w:val="31"/>
        </w:numPr>
        <w:shd w:val="clear" w:color="auto" w:fill="FFFFFF"/>
        <w:spacing w:before="100" w:beforeAutospacing="1" w:after="100" w:afterAutospacing="1" w:line="360" w:lineRule="atLeast"/>
        <w:jc w:val="both"/>
        <w:rPr>
          <w:ins w:id="52" w:author="Unknown"/>
          <w:rFonts w:ascii="Arial" w:eastAsia="Times New Roman" w:hAnsi="Arial" w:cs="Arial"/>
          <w:color w:val="444444"/>
          <w:sz w:val="20"/>
          <w:szCs w:val="20"/>
          <w:lang w:eastAsia="id-ID"/>
        </w:rPr>
      </w:pPr>
      <w:ins w:id="53" w:author="Unknown">
        <w:r w:rsidRPr="00F80164">
          <w:rPr>
            <w:rFonts w:ascii="Arial" w:eastAsia="Times New Roman" w:hAnsi="Arial" w:cs="Arial"/>
            <w:color w:val="444444"/>
            <w:sz w:val="20"/>
            <w:szCs w:val="20"/>
            <w:lang w:eastAsia="id-ID"/>
          </w:rPr>
          <w:t>D. tidak memerlukan energi</w:t>
        </w:r>
      </w:ins>
    </w:p>
    <w:p w:rsidR="00F80164" w:rsidRPr="00F80164" w:rsidRDefault="00F80164" w:rsidP="00F80164">
      <w:pPr>
        <w:numPr>
          <w:ilvl w:val="0"/>
          <w:numId w:val="31"/>
        </w:numPr>
        <w:shd w:val="clear" w:color="auto" w:fill="FFFFFF"/>
        <w:spacing w:before="100" w:beforeAutospacing="1" w:after="100" w:afterAutospacing="1" w:line="360" w:lineRule="atLeast"/>
        <w:jc w:val="both"/>
        <w:rPr>
          <w:ins w:id="54" w:author="Unknown"/>
          <w:rFonts w:ascii="Arial" w:eastAsia="Times New Roman" w:hAnsi="Arial" w:cs="Arial"/>
          <w:color w:val="444444"/>
          <w:sz w:val="20"/>
          <w:szCs w:val="20"/>
          <w:lang w:eastAsia="id-ID"/>
        </w:rPr>
      </w:pPr>
      <w:ins w:id="55" w:author="Unknown">
        <w:r w:rsidRPr="00F80164">
          <w:rPr>
            <w:rFonts w:ascii="Arial" w:eastAsia="Times New Roman" w:hAnsi="Arial" w:cs="Arial"/>
            <w:color w:val="444444"/>
            <w:sz w:val="20"/>
            <w:szCs w:val="20"/>
            <w:lang w:eastAsia="id-ID"/>
          </w:rPr>
          <w:t>E. kerja enzim spesifik</w:t>
        </w:r>
      </w:ins>
    </w:p>
    <w:p w:rsidR="00F80164" w:rsidRPr="00F80164" w:rsidRDefault="00F80164" w:rsidP="00F80164">
      <w:pPr>
        <w:shd w:val="clear" w:color="auto" w:fill="FFFFFF"/>
        <w:spacing w:after="0" w:line="360" w:lineRule="atLeast"/>
        <w:jc w:val="both"/>
        <w:rPr>
          <w:ins w:id="56" w:author="Unknown"/>
          <w:rFonts w:ascii="Arial" w:eastAsia="Times New Roman" w:hAnsi="Arial" w:cs="Arial"/>
          <w:color w:val="444444"/>
          <w:sz w:val="20"/>
          <w:szCs w:val="20"/>
          <w:lang w:eastAsia="id-ID"/>
        </w:rPr>
      </w:pPr>
      <w:ins w:id="57" w:author="Unknown">
        <w:r w:rsidRPr="00F80164">
          <w:rPr>
            <w:rFonts w:ascii="Arial" w:eastAsia="Times New Roman" w:hAnsi="Arial" w:cs="Arial"/>
            <w:color w:val="444444"/>
            <w:sz w:val="20"/>
            <w:szCs w:val="20"/>
            <w:lang w:eastAsia="id-ID"/>
          </w:rPr>
          <w:t>26. Proses respirasi meliputi :</w:t>
        </w:r>
      </w:ins>
    </w:p>
    <w:p w:rsidR="00F80164" w:rsidRPr="00F80164" w:rsidRDefault="00F80164" w:rsidP="00F80164">
      <w:pPr>
        <w:numPr>
          <w:ilvl w:val="0"/>
          <w:numId w:val="32"/>
        </w:numPr>
        <w:shd w:val="clear" w:color="auto" w:fill="FFFFFF"/>
        <w:spacing w:before="100" w:beforeAutospacing="1" w:after="100" w:afterAutospacing="1" w:line="360" w:lineRule="atLeast"/>
        <w:jc w:val="both"/>
        <w:rPr>
          <w:ins w:id="58" w:author="Unknown"/>
          <w:rFonts w:ascii="Arial" w:eastAsia="Times New Roman" w:hAnsi="Arial" w:cs="Arial"/>
          <w:color w:val="444444"/>
          <w:sz w:val="20"/>
          <w:szCs w:val="20"/>
          <w:lang w:eastAsia="id-ID"/>
        </w:rPr>
      </w:pPr>
      <w:ins w:id="59" w:author="Unknown">
        <w:r w:rsidRPr="00F80164">
          <w:rPr>
            <w:rFonts w:ascii="Arial" w:eastAsia="Times New Roman" w:hAnsi="Arial" w:cs="Arial"/>
            <w:color w:val="444444"/>
            <w:sz w:val="20"/>
            <w:szCs w:val="20"/>
            <w:lang w:eastAsia="id-ID"/>
          </w:rPr>
          <w:t>1. mengubah senyawa C6 menjadi C3</w:t>
        </w:r>
      </w:ins>
    </w:p>
    <w:p w:rsidR="00F80164" w:rsidRPr="00F80164" w:rsidRDefault="00F80164" w:rsidP="00F80164">
      <w:pPr>
        <w:numPr>
          <w:ilvl w:val="0"/>
          <w:numId w:val="32"/>
        </w:numPr>
        <w:shd w:val="clear" w:color="auto" w:fill="FFFFFF"/>
        <w:spacing w:before="100" w:beforeAutospacing="1" w:after="100" w:afterAutospacing="1" w:line="360" w:lineRule="atLeast"/>
        <w:jc w:val="both"/>
        <w:rPr>
          <w:ins w:id="60" w:author="Unknown"/>
          <w:rFonts w:ascii="Arial" w:eastAsia="Times New Roman" w:hAnsi="Arial" w:cs="Arial"/>
          <w:color w:val="444444"/>
          <w:sz w:val="20"/>
          <w:szCs w:val="20"/>
          <w:lang w:eastAsia="id-ID"/>
        </w:rPr>
      </w:pPr>
      <w:ins w:id="61" w:author="Unknown">
        <w:r w:rsidRPr="00F80164">
          <w:rPr>
            <w:rFonts w:ascii="Arial" w:eastAsia="Times New Roman" w:hAnsi="Arial" w:cs="Arial"/>
            <w:color w:val="444444"/>
            <w:sz w:val="20"/>
            <w:szCs w:val="20"/>
            <w:lang w:eastAsia="id-ID"/>
          </w:rPr>
          <w:t>2. menggunakan ko A</w:t>
        </w:r>
      </w:ins>
    </w:p>
    <w:p w:rsidR="00F80164" w:rsidRPr="00F80164" w:rsidRDefault="00F80164" w:rsidP="00F80164">
      <w:pPr>
        <w:numPr>
          <w:ilvl w:val="0"/>
          <w:numId w:val="32"/>
        </w:numPr>
        <w:shd w:val="clear" w:color="auto" w:fill="FFFFFF"/>
        <w:spacing w:before="100" w:beforeAutospacing="1" w:after="100" w:afterAutospacing="1" w:line="360" w:lineRule="atLeast"/>
        <w:jc w:val="both"/>
        <w:rPr>
          <w:ins w:id="62" w:author="Unknown"/>
          <w:rFonts w:ascii="Arial" w:eastAsia="Times New Roman" w:hAnsi="Arial" w:cs="Arial"/>
          <w:color w:val="444444"/>
          <w:sz w:val="20"/>
          <w:szCs w:val="20"/>
          <w:lang w:eastAsia="id-ID"/>
        </w:rPr>
      </w:pPr>
      <w:ins w:id="63" w:author="Unknown">
        <w:r w:rsidRPr="00F80164">
          <w:rPr>
            <w:rFonts w:ascii="Arial" w:eastAsia="Times New Roman" w:hAnsi="Arial" w:cs="Arial"/>
            <w:color w:val="444444"/>
            <w:sz w:val="20"/>
            <w:szCs w:val="20"/>
            <w:lang w:eastAsia="id-ID"/>
          </w:rPr>
          <w:t>3. H+ bereaksi dengan O2 membentuk H2O</w:t>
        </w:r>
      </w:ins>
    </w:p>
    <w:p w:rsidR="00F80164" w:rsidRPr="00F80164" w:rsidRDefault="00F80164" w:rsidP="00F80164">
      <w:pPr>
        <w:numPr>
          <w:ilvl w:val="0"/>
          <w:numId w:val="32"/>
        </w:numPr>
        <w:shd w:val="clear" w:color="auto" w:fill="FFFFFF"/>
        <w:spacing w:before="100" w:beforeAutospacing="1" w:after="100" w:afterAutospacing="1" w:line="360" w:lineRule="atLeast"/>
        <w:jc w:val="both"/>
        <w:rPr>
          <w:ins w:id="64" w:author="Unknown"/>
          <w:rFonts w:ascii="Arial" w:eastAsia="Times New Roman" w:hAnsi="Arial" w:cs="Arial"/>
          <w:color w:val="444444"/>
          <w:sz w:val="20"/>
          <w:szCs w:val="20"/>
          <w:lang w:eastAsia="id-ID"/>
        </w:rPr>
      </w:pPr>
      <w:ins w:id="65" w:author="Unknown">
        <w:r w:rsidRPr="00F80164">
          <w:rPr>
            <w:rFonts w:ascii="Arial" w:eastAsia="Times New Roman" w:hAnsi="Arial" w:cs="Arial"/>
            <w:color w:val="444444"/>
            <w:sz w:val="20"/>
            <w:szCs w:val="20"/>
            <w:lang w:eastAsia="id-ID"/>
          </w:rPr>
          <w:t>4. mengubah senyawa C2 menjadi C6</w:t>
        </w:r>
      </w:ins>
    </w:p>
    <w:p w:rsidR="00F80164" w:rsidRPr="00F80164" w:rsidRDefault="00F80164" w:rsidP="00F80164">
      <w:pPr>
        <w:numPr>
          <w:ilvl w:val="0"/>
          <w:numId w:val="32"/>
        </w:numPr>
        <w:shd w:val="clear" w:color="auto" w:fill="FFFFFF"/>
        <w:spacing w:before="100" w:beforeAutospacing="1" w:after="100" w:afterAutospacing="1" w:line="360" w:lineRule="atLeast"/>
        <w:jc w:val="both"/>
        <w:rPr>
          <w:ins w:id="66" w:author="Unknown"/>
          <w:rFonts w:ascii="Arial" w:eastAsia="Times New Roman" w:hAnsi="Arial" w:cs="Arial"/>
          <w:color w:val="444444"/>
          <w:sz w:val="20"/>
          <w:szCs w:val="20"/>
          <w:lang w:eastAsia="id-ID"/>
        </w:rPr>
      </w:pPr>
      <w:ins w:id="67" w:author="Unknown">
        <w:r w:rsidRPr="00F80164">
          <w:rPr>
            <w:rFonts w:ascii="Arial" w:eastAsia="Times New Roman" w:hAnsi="Arial" w:cs="Arial"/>
            <w:color w:val="444444"/>
            <w:sz w:val="20"/>
            <w:szCs w:val="20"/>
            <w:lang w:eastAsia="id-ID"/>
          </w:rPr>
          <w:t>5. menggunakan enzim sitokrom</w:t>
        </w:r>
      </w:ins>
    </w:p>
    <w:p w:rsidR="00F80164" w:rsidRPr="00F80164" w:rsidRDefault="00F80164" w:rsidP="00F80164">
      <w:pPr>
        <w:shd w:val="clear" w:color="auto" w:fill="FFFFFF"/>
        <w:spacing w:after="0" w:line="360" w:lineRule="atLeast"/>
        <w:jc w:val="both"/>
        <w:rPr>
          <w:ins w:id="68" w:author="Unknown"/>
          <w:rFonts w:ascii="Arial" w:eastAsia="Times New Roman" w:hAnsi="Arial" w:cs="Arial"/>
          <w:color w:val="444444"/>
          <w:sz w:val="20"/>
          <w:szCs w:val="20"/>
          <w:lang w:eastAsia="id-ID"/>
        </w:rPr>
      </w:pPr>
      <w:ins w:id="69" w:author="Unknown">
        <w:r w:rsidRPr="00F80164">
          <w:rPr>
            <w:rFonts w:ascii="Arial" w:eastAsia="Times New Roman" w:hAnsi="Arial" w:cs="Arial"/>
            <w:color w:val="444444"/>
            <w:sz w:val="20"/>
            <w:szCs w:val="20"/>
            <w:lang w:eastAsia="id-ID"/>
          </w:rPr>
          <w:t>Proses yang terjadi pada transport elektron adalah nomor ….</w:t>
        </w:r>
      </w:ins>
    </w:p>
    <w:p w:rsidR="00F80164" w:rsidRPr="00F80164" w:rsidRDefault="00F80164" w:rsidP="00F80164">
      <w:pPr>
        <w:numPr>
          <w:ilvl w:val="0"/>
          <w:numId w:val="33"/>
        </w:numPr>
        <w:shd w:val="clear" w:color="auto" w:fill="FFFFFF"/>
        <w:spacing w:before="100" w:beforeAutospacing="1" w:after="100" w:afterAutospacing="1" w:line="360" w:lineRule="atLeast"/>
        <w:jc w:val="both"/>
        <w:rPr>
          <w:ins w:id="70" w:author="Unknown"/>
          <w:rFonts w:ascii="Arial" w:eastAsia="Times New Roman" w:hAnsi="Arial" w:cs="Arial"/>
          <w:color w:val="444444"/>
          <w:sz w:val="20"/>
          <w:szCs w:val="20"/>
          <w:lang w:eastAsia="id-ID"/>
        </w:rPr>
      </w:pPr>
      <w:ins w:id="71" w:author="Unknown">
        <w:r w:rsidRPr="00F80164">
          <w:rPr>
            <w:rFonts w:ascii="Arial" w:eastAsia="Times New Roman" w:hAnsi="Arial" w:cs="Arial"/>
            <w:color w:val="444444"/>
            <w:sz w:val="20"/>
            <w:szCs w:val="20"/>
            <w:lang w:eastAsia="id-ID"/>
          </w:rPr>
          <w:t>A. 1 dan 2</w:t>
        </w:r>
      </w:ins>
    </w:p>
    <w:p w:rsidR="00F80164" w:rsidRPr="00F80164" w:rsidRDefault="00F80164" w:rsidP="00F80164">
      <w:pPr>
        <w:numPr>
          <w:ilvl w:val="0"/>
          <w:numId w:val="33"/>
        </w:numPr>
        <w:shd w:val="clear" w:color="auto" w:fill="FFFFFF"/>
        <w:spacing w:before="100" w:beforeAutospacing="1" w:after="100" w:afterAutospacing="1" w:line="360" w:lineRule="atLeast"/>
        <w:jc w:val="both"/>
        <w:rPr>
          <w:ins w:id="72" w:author="Unknown"/>
          <w:rFonts w:ascii="Arial" w:eastAsia="Times New Roman" w:hAnsi="Arial" w:cs="Arial"/>
          <w:color w:val="444444"/>
          <w:sz w:val="20"/>
          <w:szCs w:val="20"/>
          <w:lang w:eastAsia="id-ID"/>
        </w:rPr>
      </w:pPr>
      <w:ins w:id="73" w:author="Unknown">
        <w:r w:rsidRPr="00F80164">
          <w:rPr>
            <w:rFonts w:ascii="Arial" w:eastAsia="Times New Roman" w:hAnsi="Arial" w:cs="Arial"/>
            <w:color w:val="444444"/>
            <w:sz w:val="20"/>
            <w:szCs w:val="20"/>
            <w:lang w:eastAsia="id-ID"/>
          </w:rPr>
          <w:t>B. 2 dan 3</w:t>
        </w:r>
      </w:ins>
    </w:p>
    <w:p w:rsidR="00F80164" w:rsidRPr="00F80164" w:rsidRDefault="00F80164" w:rsidP="00F80164">
      <w:pPr>
        <w:numPr>
          <w:ilvl w:val="0"/>
          <w:numId w:val="33"/>
        </w:numPr>
        <w:shd w:val="clear" w:color="auto" w:fill="FFFFFF"/>
        <w:spacing w:before="100" w:beforeAutospacing="1" w:after="100" w:afterAutospacing="1" w:line="360" w:lineRule="atLeast"/>
        <w:jc w:val="both"/>
        <w:rPr>
          <w:ins w:id="74" w:author="Unknown"/>
          <w:rFonts w:ascii="Arial" w:eastAsia="Times New Roman" w:hAnsi="Arial" w:cs="Arial"/>
          <w:color w:val="444444"/>
          <w:sz w:val="20"/>
          <w:szCs w:val="20"/>
          <w:lang w:eastAsia="id-ID"/>
        </w:rPr>
      </w:pPr>
      <w:ins w:id="75" w:author="Unknown">
        <w:r w:rsidRPr="00F80164">
          <w:rPr>
            <w:rFonts w:ascii="Arial" w:eastAsia="Times New Roman" w:hAnsi="Arial" w:cs="Arial"/>
            <w:color w:val="444444"/>
            <w:sz w:val="20"/>
            <w:szCs w:val="20"/>
            <w:lang w:eastAsia="id-ID"/>
          </w:rPr>
          <w:t>C. 2 dan 4</w:t>
        </w:r>
      </w:ins>
    </w:p>
    <w:p w:rsidR="00F80164" w:rsidRPr="00F80164" w:rsidRDefault="00F80164" w:rsidP="00F80164">
      <w:pPr>
        <w:numPr>
          <w:ilvl w:val="0"/>
          <w:numId w:val="33"/>
        </w:numPr>
        <w:shd w:val="clear" w:color="auto" w:fill="FFFFFF"/>
        <w:spacing w:before="100" w:beforeAutospacing="1" w:after="100" w:afterAutospacing="1" w:line="360" w:lineRule="atLeast"/>
        <w:jc w:val="both"/>
        <w:rPr>
          <w:ins w:id="76" w:author="Unknown"/>
          <w:rFonts w:ascii="Arial" w:eastAsia="Times New Roman" w:hAnsi="Arial" w:cs="Arial"/>
          <w:color w:val="444444"/>
          <w:sz w:val="20"/>
          <w:szCs w:val="20"/>
          <w:lang w:eastAsia="id-ID"/>
        </w:rPr>
      </w:pPr>
      <w:ins w:id="77" w:author="Unknown">
        <w:r w:rsidRPr="00F80164">
          <w:rPr>
            <w:rFonts w:ascii="Arial" w:eastAsia="Times New Roman" w:hAnsi="Arial" w:cs="Arial"/>
            <w:color w:val="444444"/>
            <w:sz w:val="20"/>
            <w:szCs w:val="20"/>
            <w:lang w:eastAsia="id-ID"/>
          </w:rPr>
          <w:t>D. 3 dan 5</w:t>
        </w:r>
      </w:ins>
    </w:p>
    <w:p w:rsidR="00F80164" w:rsidRPr="00F80164" w:rsidRDefault="00F80164" w:rsidP="00F80164">
      <w:pPr>
        <w:numPr>
          <w:ilvl w:val="0"/>
          <w:numId w:val="33"/>
        </w:numPr>
        <w:shd w:val="clear" w:color="auto" w:fill="FFFFFF"/>
        <w:spacing w:before="100" w:beforeAutospacing="1" w:after="100" w:afterAutospacing="1" w:line="360" w:lineRule="atLeast"/>
        <w:jc w:val="both"/>
        <w:rPr>
          <w:ins w:id="78" w:author="Unknown"/>
          <w:rFonts w:ascii="Arial" w:eastAsia="Times New Roman" w:hAnsi="Arial" w:cs="Arial"/>
          <w:color w:val="444444"/>
          <w:sz w:val="20"/>
          <w:szCs w:val="20"/>
          <w:lang w:eastAsia="id-ID"/>
        </w:rPr>
      </w:pPr>
      <w:ins w:id="79" w:author="Unknown">
        <w:r w:rsidRPr="00F80164">
          <w:rPr>
            <w:rFonts w:ascii="Arial" w:eastAsia="Times New Roman" w:hAnsi="Arial" w:cs="Arial"/>
            <w:color w:val="444444"/>
            <w:sz w:val="20"/>
            <w:szCs w:val="20"/>
            <w:lang w:eastAsia="id-ID"/>
          </w:rPr>
          <w:t>E. 4 dan 5</w:t>
        </w:r>
      </w:ins>
    </w:p>
    <w:p w:rsidR="00F80164" w:rsidRPr="00F80164" w:rsidRDefault="00F80164" w:rsidP="00F80164">
      <w:pPr>
        <w:shd w:val="clear" w:color="auto" w:fill="FFFFFF"/>
        <w:spacing w:after="0" w:line="360" w:lineRule="atLeast"/>
        <w:jc w:val="both"/>
        <w:rPr>
          <w:ins w:id="80" w:author="Unknown"/>
          <w:rFonts w:ascii="Arial" w:eastAsia="Times New Roman" w:hAnsi="Arial" w:cs="Arial"/>
          <w:color w:val="444444"/>
          <w:sz w:val="20"/>
          <w:szCs w:val="20"/>
          <w:lang w:eastAsia="id-ID"/>
        </w:rPr>
      </w:pPr>
      <w:ins w:id="81" w:author="Unknown">
        <w:r w:rsidRPr="00F80164">
          <w:rPr>
            <w:rFonts w:ascii="Arial" w:eastAsia="Times New Roman" w:hAnsi="Arial" w:cs="Arial"/>
            <w:color w:val="444444"/>
            <w:sz w:val="20"/>
            <w:szCs w:val="20"/>
            <w:lang w:eastAsia="id-ID"/>
          </w:rPr>
          <w:t>27. Perhatikan bagan reaksi Benson-Calvin berikut!</w:t>
        </w:r>
      </w:ins>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561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lastRenderedPageBreak/>
              <w:drawing>
                <wp:inline distT="0" distB="0" distL="0" distR="0" wp14:anchorId="231C3685" wp14:editId="0C645902">
                  <wp:extent cx="3486150" cy="3810000"/>
                  <wp:effectExtent l="0" t="0" r="0" b="0"/>
                  <wp:docPr id="8" name="Picture 8" descr="Siklus calvi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iklus calvi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6150" cy="3810000"/>
                          </a:xfrm>
                          <a:prstGeom prst="rect">
                            <a:avLst/>
                          </a:prstGeom>
                          <a:noFill/>
                          <a:ln>
                            <a:noFill/>
                          </a:ln>
                        </pic:spPr>
                      </pic:pic>
                    </a:graphicData>
                  </a:graphic>
                </wp:inline>
              </w:drawing>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Siklus calvin</w:t>
            </w:r>
          </w:p>
        </w:tc>
      </w:tr>
    </w:tbl>
    <w:p w:rsidR="00F80164" w:rsidRPr="00F80164" w:rsidRDefault="00F80164" w:rsidP="00F80164">
      <w:pPr>
        <w:shd w:val="clear" w:color="auto" w:fill="FFFFFF"/>
        <w:spacing w:after="0" w:line="360" w:lineRule="atLeast"/>
        <w:jc w:val="both"/>
        <w:rPr>
          <w:ins w:id="82" w:author="Unknown"/>
          <w:rFonts w:ascii="Arial" w:eastAsia="Times New Roman" w:hAnsi="Arial" w:cs="Arial"/>
          <w:color w:val="444444"/>
          <w:sz w:val="20"/>
          <w:szCs w:val="20"/>
          <w:lang w:eastAsia="id-ID"/>
        </w:rPr>
      </w:pPr>
      <w:ins w:id="83" w:author="Unknown">
        <w:r w:rsidRPr="00F80164">
          <w:rPr>
            <w:rFonts w:ascii="Arial" w:eastAsia="Times New Roman" w:hAnsi="Arial" w:cs="Arial"/>
            <w:color w:val="444444"/>
            <w:sz w:val="20"/>
            <w:szCs w:val="20"/>
            <w:lang w:eastAsia="id-ID"/>
          </w:rPr>
          <w:t>Bagian nomor 1, 2, dan 3 secara urut adalah .…</w:t>
        </w:r>
      </w:ins>
    </w:p>
    <w:p w:rsidR="00F80164" w:rsidRPr="00F80164" w:rsidRDefault="00F80164" w:rsidP="00F80164">
      <w:pPr>
        <w:numPr>
          <w:ilvl w:val="0"/>
          <w:numId w:val="34"/>
        </w:numPr>
        <w:shd w:val="clear" w:color="auto" w:fill="FFFFFF"/>
        <w:spacing w:before="100" w:beforeAutospacing="1" w:after="100" w:afterAutospacing="1" w:line="360" w:lineRule="atLeast"/>
        <w:jc w:val="both"/>
        <w:rPr>
          <w:ins w:id="84" w:author="Unknown"/>
          <w:rFonts w:ascii="Arial" w:eastAsia="Times New Roman" w:hAnsi="Arial" w:cs="Arial"/>
          <w:color w:val="444444"/>
          <w:sz w:val="20"/>
          <w:szCs w:val="20"/>
          <w:lang w:eastAsia="id-ID"/>
        </w:rPr>
      </w:pPr>
      <w:ins w:id="85" w:author="Unknown">
        <w:r w:rsidRPr="00F80164">
          <w:rPr>
            <w:rFonts w:ascii="Arial" w:eastAsia="Times New Roman" w:hAnsi="Arial" w:cs="Arial"/>
            <w:color w:val="444444"/>
            <w:sz w:val="20"/>
            <w:szCs w:val="20"/>
            <w:lang w:eastAsia="id-ID"/>
          </w:rPr>
          <w:t>A. PGAL, senyawa karbon labil, ADP</w:t>
        </w:r>
      </w:ins>
    </w:p>
    <w:p w:rsidR="00F80164" w:rsidRPr="00F80164" w:rsidRDefault="00F80164" w:rsidP="00F80164">
      <w:pPr>
        <w:numPr>
          <w:ilvl w:val="0"/>
          <w:numId w:val="34"/>
        </w:numPr>
        <w:shd w:val="clear" w:color="auto" w:fill="FFFFFF"/>
        <w:spacing w:before="100" w:beforeAutospacing="1" w:after="100" w:afterAutospacing="1" w:line="360" w:lineRule="atLeast"/>
        <w:jc w:val="both"/>
        <w:rPr>
          <w:ins w:id="86" w:author="Unknown"/>
          <w:rFonts w:ascii="Arial" w:eastAsia="Times New Roman" w:hAnsi="Arial" w:cs="Arial"/>
          <w:color w:val="444444"/>
          <w:sz w:val="20"/>
          <w:szCs w:val="20"/>
          <w:lang w:eastAsia="id-ID"/>
        </w:rPr>
      </w:pPr>
      <w:ins w:id="87" w:author="Unknown">
        <w:r w:rsidRPr="00F80164">
          <w:rPr>
            <w:rFonts w:ascii="Arial" w:eastAsia="Times New Roman" w:hAnsi="Arial" w:cs="Arial"/>
            <w:color w:val="444444"/>
            <w:sz w:val="20"/>
            <w:szCs w:val="20"/>
            <w:lang w:eastAsia="id-ID"/>
          </w:rPr>
          <w:t>B. PGAL, senyawa karbon labil, CO2</w:t>
        </w:r>
      </w:ins>
    </w:p>
    <w:p w:rsidR="00F80164" w:rsidRPr="00F80164" w:rsidRDefault="00F80164" w:rsidP="00F80164">
      <w:pPr>
        <w:numPr>
          <w:ilvl w:val="0"/>
          <w:numId w:val="34"/>
        </w:numPr>
        <w:shd w:val="clear" w:color="auto" w:fill="FFFFFF"/>
        <w:spacing w:before="100" w:beforeAutospacing="1" w:after="100" w:afterAutospacing="1" w:line="360" w:lineRule="atLeast"/>
        <w:jc w:val="both"/>
        <w:rPr>
          <w:ins w:id="88" w:author="Unknown"/>
          <w:rFonts w:ascii="Arial" w:eastAsia="Times New Roman" w:hAnsi="Arial" w:cs="Arial"/>
          <w:color w:val="444444"/>
          <w:sz w:val="20"/>
          <w:szCs w:val="20"/>
          <w:lang w:eastAsia="id-ID"/>
        </w:rPr>
      </w:pPr>
      <w:ins w:id="89" w:author="Unknown">
        <w:r w:rsidRPr="00F80164">
          <w:rPr>
            <w:rFonts w:ascii="Arial" w:eastAsia="Times New Roman" w:hAnsi="Arial" w:cs="Arial"/>
            <w:color w:val="444444"/>
            <w:sz w:val="20"/>
            <w:szCs w:val="20"/>
            <w:lang w:eastAsia="id-ID"/>
          </w:rPr>
          <w:t>C. PGAL, ATP , senyawa karbon labil</w:t>
        </w:r>
      </w:ins>
    </w:p>
    <w:p w:rsidR="00F80164" w:rsidRPr="00F80164" w:rsidRDefault="00F80164" w:rsidP="00F80164">
      <w:pPr>
        <w:numPr>
          <w:ilvl w:val="0"/>
          <w:numId w:val="34"/>
        </w:numPr>
        <w:shd w:val="clear" w:color="auto" w:fill="FFFFFF"/>
        <w:spacing w:before="100" w:beforeAutospacing="1" w:after="100" w:afterAutospacing="1" w:line="360" w:lineRule="atLeast"/>
        <w:jc w:val="both"/>
        <w:rPr>
          <w:ins w:id="90" w:author="Unknown"/>
          <w:rFonts w:ascii="Arial" w:eastAsia="Times New Roman" w:hAnsi="Arial" w:cs="Arial"/>
          <w:color w:val="444444"/>
          <w:sz w:val="20"/>
          <w:szCs w:val="20"/>
          <w:lang w:eastAsia="id-ID"/>
        </w:rPr>
      </w:pPr>
      <w:ins w:id="91" w:author="Unknown">
        <w:r w:rsidRPr="00F80164">
          <w:rPr>
            <w:rFonts w:ascii="Arial" w:eastAsia="Times New Roman" w:hAnsi="Arial" w:cs="Arial"/>
            <w:color w:val="444444"/>
            <w:sz w:val="20"/>
            <w:szCs w:val="20"/>
            <w:lang w:eastAsia="id-ID"/>
          </w:rPr>
          <w:t>D. senyawa karbon labil, PGAL, ATP</w:t>
        </w:r>
      </w:ins>
    </w:p>
    <w:p w:rsidR="00F80164" w:rsidRPr="00F80164" w:rsidRDefault="00F80164" w:rsidP="00F80164">
      <w:pPr>
        <w:numPr>
          <w:ilvl w:val="0"/>
          <w:numId w:val="34"/>
        </w:numPr>
        <w:shd w:val="clear" w:color="auto" w:fill="FFFFFF"/>
        <w:spacing w:before="100" w:beforeAutospacing="1" w:after="100" w:afterAutospacing="1" w:line="360" w:lineRule="atLeast"/>
        <w:jc w:val="both"/>
        <w:rPr>
          <w:ins w:id="92" w:author="Unknown"/>
          <w:rFonts w:ascii="Arial" w:eastAsia="Times New Roman" w:hAnsi="Arial" w:cs="Arial"/>
          <w:color w:val="444444"/>
          <w:sz w:val="20"/>
          <w:szCs w:val="20"/>
          <w:lang w:eastAsia="id-ID"/>
        </w:rPr>
      </w:pPr>
      <w:ins w:id="93" w:author="Unknown">
        <w:r w:rsidRPr="00F80164">
          <w:rPr>
            <w:rFonts w:ascii="Arial" w:eastAsia="Times New Roman" w:hAnsi="Arial" w:cs="Arial"/>
            <w:color w:val="444444"/>
            <w:sz w:val="20"/>
            <w:szCs w:val="20"/>
            <w:lang w:eastAsia="id-ID"/>
          </w:rPr>
          <w:t>E. senyawa karbon labil, ADP, PGAL</w:t>
        </w:r>
      </w:ins>
    </w:p>
    <w:p w:rsidR="00F80164" w:rsidRPr="00F80164" w:rsidRDefault="00F80164" w:rsidP="00F80164">
      <w:pPr>
        <w:shd w:val="clear" w:color="auto" w:fill="FFFFFF"/>
        <w:spacing w:after="0" w:line="360" w:lineRule="atLeast"/>
        <w:jc w:val="both"/>
        <w:rPr>
          <w:ins w:id="94" w:author="Unknown"/>
          <w:rFonts w:ascii="Arial" w:eastAsia="Times New Roman" w:hAnsi="Arial" w:cs="Arial"/>
          <w:color w:val="444444"/>
          <w:sz w:val="20"/>
          <w:szCs w:val="20"/>
          <w:lang w:eastAsia="id-ID"/>
        </w:rPr>
      </w:pPr>
      <w:ins w:id="95" w:author="Unknown">
        <w:r w:rsidRPr="00F80164">
          <w:rPr>
            <w:rFonts w:ascii="Arial" w:eastAsia="Times New Roman" w:hAnsi="Arial" w:cs="Arial"/>
            <w:color w:val="444444"/>
            <w:sz w:val="20"/>
            <w:szCs w:val="20"/>
            <w:lang w:eastAsia="id-ID"/>
          </w:rPr>
          <w:t xml:space="preserve">28. Bakteri nitrogen seperti Nitrobacter sp dan Nitrosomonas sp merupakan bakteri kemoautotrof </w:t>
        </w:r>
        <w:r w:rsidRPr="00F80164">
          <w:rPr>
            <w:rFonts w:ascii="Arial" w:eastAsia="Times New Roman" w:hAnsi="Arial" w:cs="Arial"/>
            <w:color w:val="444444"/>
            <w:sz w:val="20"/>
            <w:szCs w:val="20"/>
            <w:lang w:eastAsia="id-ID"/>
          </w:rPr>
          <w:br/>
          <w:t xml:space="preserve">yang dapat melakukan kemosintesis dengan menggunakan energi kimia. Enegi kimia tersebut </w:t>
        </w:r>
        <w:r w:rsidRPr="00F80164">
          <w:rPr>
            <w:rFonts w:ascii="Arial" w:eastAsia="Times New Roman" w:hAnsi="Arial" w:cs="Arial"/>
            <w:color w:val="444444"/>
            <w:sz w:val="20"/>
            <w:szCs w:val="20"/>
            <w:lang w:eastAsia="id-ID"/>
          </w:rPr>
          <w:br/>
          <w:t>berasal dari reaksi ...</w:t>
        </w:r>
      </w:ins>
    </w:p>
    <w:p w:rsidR="00F80164" w:rsidRPr="00F80164" w:rsidRDefault="00F80164" w:rsidP="00F80164">
      <w:pPr>
        <w:numPr>
          <w:ilvl w:val="0"/>
          <w:numId w:val="35"/>
        </w:numPr>
        <w:shd w:val="clear" w:color="auto" w:fill="FFFFFF"/>
        <w:spacing w:before="100" w:beforeAutospacing="1" w:after="100" w:afterAutospacing="1" w:line="360" w:lineRule="atLeast"/>
        <w:jc w:val="both"/>
        <w:rPr>
          <w:ins w:id="96" w:author="Unknown"/>
          <w:rFonts w:ascii="Arial" w:eastAsia="Times New Roman" w:hAnsi="Arial" w:cs="Arial"/>
          <w:color w:val="444444"/>
          <w:sz w:val="20"/>
          <w:szCs w:val="20"/>
          <w:lang w:eastAsia="id-ID"/>
        </w:rPr>
      </w:pPr>
      <w:ins w:id="97" w:author="Unknown">
        <w:r w:rsidRPr="00F80164">
          <w:rPr>
            <w:rFonts w:ascii="Arial" w:eastAsia="Times New Roman" w:hAnsi="Arial" w:cs="Arial"/>
            <w:color w:val="444444"/>
            <w:sz w:val="20"/>
            <w:szCs w:val="20"/>
            <w:lang w:eastAsia="id-ID"/>
          </w:rPr>
          <w:t>A. oksidasi senyawa organik</w:t>
        </w:r>
      </w:ins>
    </w:p>
    <w:p w:rsidR="00F80164" w:rsidRPr="00F80164" w:rsidRDefault="00F80164" w:rsidP="00F80164">
      <w:pPr>
        <w:numPr>
          <w:ilvl w:val="0"/>
          <w:numId w:val="35"/>
        </w:numPr>
        <w:shd w:val="clear" w:color="auto" w:fill="FFFFFF"/>
        <w:spacing w:before="100" w:beforeAutospacing="1" w:after="100" w:afterAutospacing="1" w:line="360" w:lineRule="atLeast"/>
        <w:jc w:val="both"/>
        <w:rPr>
          <w:ins w:id="98" w:author="Unknown"/>
          <w:rFonts w:ascii="Arial" w:eastAsia="Times New Roman" w:hAnsi="Arial" w:cs="Arial"/>
          <w:color w:val="444444"/>
          <w:sz w:val="20"/>
          <w:szCs w:val="20"/>
          <w:lang w:eastAsia="id-ID"/>
        </w:rPr>
      </w:pPr>
      <w:ins w:id="99" w:author="Unknown">
        <w:r w:rsidRPr="00F80164">
          <w:rPr>
            <w:rFonts w:ascii="Arial" w:eastAsia="Times New Roman" w:hAnsi="Arial" w:cs="Arial"/>
            <w:color w:val="444444"/>
            <w:sz w:val="20"/>
            <w:szCs w:val="20"/>
            <w:lang w:eastAsia="id-ID"/>
          </w:rPr>
          <w:t>B. oksidasi senyawa anorganik</w:t>
        </w:r>
      </w:ins>
    </w:p>
    <w:p w:rsidR="00F80164" w:rsidRPr="00F80164" w:rsidRDefault="00F80164" w:rsidP="00F80164">
      <w:pPr>
        <w:numPr>
          <w:ilvl w:val="0"/>
          <w:numId w:val="35"/>
        </w:numPr>
        <w:shd w:val="clear" w:color="auto" w:fill="FFFFFF"/>
        <w:spacing w:before="100" w:beforeAutospacing="1" w:after="100" w:afterAutospacing="1" w:line="360" w:lineRule="atLeast"/>
        <w:jc w:val="both"/>
        <w:rPr>
          <w:ins w:id="100" w:author="Unknown"/>
          <w:rFonts w:ascii="Arial" w:eastAsia="Times New Roman" w:hAnsi="Arial" w:cs="Arial"/>
          <w:color w:val="444444"/>
          <w:sz w:val="20"/>
          <w:szCs w:val="20"/>
          <w:lang w:eastAsia="id-ID"/>
        </w:rPr>
      </w:pPr>
      <w:ins w:id="101" w:author="Unknown">
        <w:r w:rsidRPr="00F80164">
          <w:rPr>
            <w:rFonts w:ascii="Arial" w:eastAsia="Times New Roman" w:hAnsi="Arial" w:cs="Arial"/>
            <w:color w:val="444444"/>
            <w:sz w:val="20"/>
            <w:szCs w:val="20"/>
            <w:lang w:eastAsia="id-ID"/>
          </w:rPr>
          <w:t>C. reduksi senyawa organik</w:t>
        </w:r>
      </w:ins>
    </w:p>
    <w:p w:rsidR="00F80164" w:rsidRPr="00F80164" w:rsidRDefault="00F80164" w:rsidP="00F80164">
      <w:pPr>
        <w:numPr>
          <w:ilvl w:val="0"/>
          <w:numId w:val="35"/>
        </w:numPr>
        <w:shd w:val="clear" w:color="auto" w:fill="FFFFFF"/>
        <w:spacing w:before="100" w:beforeAutospacing="1" w:after="100" w:afterAutospacing="1" w:line="360" w:lineRule="atLeast"/>
        <w:jc w:val="both"/>
        <w:rPr>
          <w:ins w:id="102" w:author="Unknown"/>
          <w:rFonts w:ascii="Arial" w:eastAsia="Times New Roman" w:hAnsi="Arial" w:cs="Arial"/>
          <w:color w:val="444444"/>
          <w:sz w:val="20"/>
          <w:szCs w:val="20"/>
          <w:lang w:eastAsia="id-ID"/>
        </w:rPr>
      </w:pPr>
      <w:ins w:id="103" w:author="Unknown">
        <w:r w:rsidRPr="00F80164">
          <w:rPr>
            <w:rFonts w:ascii="Arial" w:eastAsia="Times New Roman" w:hAnsi="Arial" w:cs="Arial"/>
            <w:color w:val="444444"/>
            <w:sz w:val="20"/>
            <w:szCs w:val="20"/>
            <w:lang w:eastAsia="id-ID"/>
          </w:rPr>
          <w:t>D. reduksi senyawa anorganik</w:t>
        </w:r>
      </w:ins>
    </w:p>
    <w:p w:rsidR="00F80164" w:rsidRPr="00F80164" w:rsidRDefault="00F80164" w:rsidP="00F80164">
      <w:pPr>
        <w:numPr>
          <w:ilvl w:val="0"/>
          <w:numId w:val="35"/>
        </w:numPr>
        <w:shd w:val="clear" w:color="auto" w:fill="FFFFFF"/>
        <w:spacing w:before="100" w:beforeAutospacing="1" w:after="100" w:afterAutospacing="1" w:line="360" w:lineRule="atLeast"/>
        <w:jc w:val="both"/>
        <w:rPr>
          <w:ins w:id="104" w:author="Unknown"/>
          <w:rFonts w:ascii="Arial" w:eastAsia="Times New Roman" w:hAnsi="Arial" w:cs="Arial"/>
          <w:color w:val="444444"/>
          <w:sz w:val="20"/>
          <w:szCs w:val="20"/>
          <w:lang w:eastAsia="id-ID"/>
        </w:rPr>
      </w:pPr>
      <w:ins w:id="105" w:author="Unknown">
        <w:r w:rsidRPr="00F80164">
          <w:rPr>
            <w:rFonts w:ascii="Arial" w:eastAsia="Times New Roman" w:hAnsi="Arial" w:cs="Arial"/>
            <w:color w:val="444444"/>
            <w:sz w:val="20"/>
            <w:szCs w:val="20"/>
            <w:lang w:eastAsia="id-ID"/>
          </w:rPr>
          <w:t>E. dekarboksilasi piruvat</w:t>
        </w:r>
      </w:ins>
    </w:p>
    <w:p w:rsidR="00F80164" w:rsidRPr="00F80164" w:rsidRDefault="00F80164" w:rsidP="00F80164">
      <w:pPr>
        <w:shd w:val="clear" w:color="auto" w:fill="FFFFFF"/>
        <w:spacing w:after="0" w:line="360" w:lineRule="atLeast"/>
        <w:jc w:val="both"/>
        <w:rPr>
          <w:ins w:id="106" w:author="Unknown"/>
          <w:rFonts w:ascii="Arial" w:eastAsia="Times New Roman" w:hAnsi="Arial" w:cs="Arial"/>
          <w:color w:val="444444"/>
          <w:sz w:val="20"/>
          <w:szCs w:val="20"/>
          <w:lang w:eastAsia="id-ID"/>
        </w:rPr>
      </w:pPr>
      <w:ins w:id="107" w:author="Unknown">
        <w:r w:rsidRPr="00F80164">
          <w:rPr>
            <w:rFonts w:ascii="Arial" w:eastAsia="Times New Roman" w:hAnsi="Arial" w:cs="Arial"/>
            <w:color w:val="444444"/>
            <w:sz w:val="20"/>
            <w:szCs w:val="20"/>
            <w:lang w:eastAsia="id-ID"/>
          </w:rPr>
          <w:t xml:space="preserve">29. Perhatikan diagram sepotong molekul DNA! </w:t>
        </w:r>
      </w:ins>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lastRenderedPageBreak/>
              <w:drawing>
                <wp:inline distT="0" distB="0" distL="0" distR="0" wp14:anchorId="38B041B9" wp14:editId="5CD629FA">
                  <wp:extent cx="3810000" cy="2057400"/>
                  <wp:effectExtent l="0" t="0" r="0" b="0"/>
                  <wp:docPr id="9" name="Picture 9" descr="Struktur DN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truktur DN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057400"/>
                          </a:xfrm>
                          <a:prstGeom prst="rect">
                            <a:avLst/>
                          </a:prstGeom>
                          <a:noFill/>
                          <a:ln>
                            <a:noFill/>
                          </a:ln>
                        </pic:spPr>
                      </pic:pic>
                    </a:graphicData>
                  </a:graphic>
                </wp:inline>
              </w:drawing>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Struktur DNA</w:t>
            </w:r>
          </w:p>
        </w:tc>
      </w:tr>
    </w:tbl>
    <w:p w:rsidR="00F80164" w:rsidRPr="00F80164" w:rsidRDefault="00F80164" w:rsidP="00F80164">
      <w:pPr>
        <w:shd w:val="clear" w:color="auto" w:fill="FFFFFF"/>
        <w:spacing w:after="0" w:line="360" w:lineRule="atLeast"/>
        <w:jc w:val="both"/>
        <w:rPr>
          <w:ins w:id="108" w:author="Unknown"/>
          <w:rFonts w:ascii="Arial" w:eastAsia="Times New Roman" w:hAnsi="Arial" w:cs="Arial"/>
          <w:color w:val="444444"/>
          <w:sz w:val="20"/>
          <w:szCs w:val="20"/>
          <w:lang w:eastAsia="id-ID"/>
        </w:rPr>
      </w:pPr>
      <w:ins w:id="109" w:author="Unknown">
        <w:r w:rsidRPr="00F80164">
          <w:rPr>
            <w:rFonts w:ascii="Arial" w:eastAsia="Times New Roman" w:hAnsi="Arial" w:cs="Arial"/>
            <w:color w:val="444444"/>
            <w:sz w:val="20"/>
            <w:szCs w:val="20"/>
            <w:lang w:eastAsia="id-ID"/>
          </w:rPr>
          <w:t>Bila A adalah basa Adenin dan S adalah basa cytosin, maka yang ditunjuk oleh X dan Y berturut-turut adalah ...</w:t>
        </w:r>
      </w:ins>
    </w:p>
    <w:p w:rsidR="00F80164" w:rsidRPr="00F80164" w:rsidRDefault="00F80164" w:rsidP="00F80164">
      <w:pPr>
        <w:numPr>
          <w:ilvl w:val="0"/>
          <w:numId w:val="36"/>
        </w:numPr>
        <w:shd w:val="clear" w:color="auto" w:fill="FFFFFF"/>
        <w:spacing w:before="100" w:beforeAutospacing="1" w:after="100" w:afterAutospacing="1" w:line="360" w:lineRule="atLeast"/>
        <w:jc w:val="both"/>
        <w:rPr>
          <w:ins w:id="110" w:author="Unknown"/>
          <w:rFonts w:ascii="Arial" w:eastAsia="Times New Roman" w:hAnsi="Arial" w:cs="Arial"/>
          <w:color w:val="444444"/>
          <w:sz w:val="20"/>
          <w:szCs w:val="20"/>
          <w:lang w:eastAsia="id-ID"/>
        </w:rPr>
      </w:pPr>
      <w:ins w:id="111" w:author="Unknown">
        <w:r w:rsidRPr="00F80164">
          <w:rPr>
            <w:rFonts w:ascii="Arial" w:eastAsia="Times New Roman" w:hAnsi="Arial" w:cs="Arial"/>
            <w:color w:val="444444"/>
            <w:sz w:val="20"/>
            <w:szCs w:val="20"/>
            <w:lang w:eastAsia="id-ID"/>
          </w:rPr>
          <w:t>A. 1 ikatan H dan 2 ikatan H</w:t>
        </w:r>
      </w:ins>
    </w:p>
    <w:p w:rsidR="00F80164" w:rsidRPr="00F80164" w:rsidRDefault="00F80164" w:rsidP="00F80164">
      <w:pPr>
        <w:numPr>
          <w:ilvl w:val="0"/>
          <w:numId w:val="36"/>
        </w:numPr>
        <w:shd w:val="clear" w:color="auto" w:fill="FFFFFF"/>
        <w:spacing w:before="100" w:beforeAutospacing="1" w:after="100" w:afterAutospacing="1" w:line="360" w:lineRule="atLeast"/>
        <w:jc w:val="both"/>
        <w:rPr>
          <w:ins w:id="112" w:author="Unknown"/>
          <w:rFonts w:ascii="Arial" w:eastAsia="Times New Roman" w:hAnsi="Arial" w:cs="Arial"/>
          <w:color w:val="444444"/>
          <w:sz w:val="20"/>
          <w:szCs w:val="20"/>
          <w:lang w:eastAsia="id-ID"/>
        </w:rPr>
      </w:pPr>
      <w:ins w:id="113" w:author="Unknown">
        <w:r w:rsidRPr="00F80164">
          <w:rPr>
            <w:rFonts w:ascii="Arial" w:eastAsia="Times New Roman" w:hAnsi="Arial" w:cs="Arial"/>
            <w:color w:val="444444"/>
            <w:sz w:val="20"/>
            <w:szCs w:val="20"/>
            <w:lang w:eastAsia="id-ID"/>
          </w:rPr>
          <w:t>B. 2 ikatan H dan 2 ikatan H</w:t>
        </w:r>
      </w:ins>
    </w:p>
    <w:p w:rsidR="00F80164" w:rsidRPr="00F80164" w:rsidRDefault="00F80164" w:rsidP="00F80164">
      <w:pPr>
        <w:numPr>
          <w:ilvl w:val="0"/>
          <w:numId w:val="36"/>
        </w:numPr>
        <w:shd w:val="clear" w:color="auto" w:fill="FFFFFF"/>
        <w:spacing w:before="100" w:beforeAutospacing="1" w:after="100" w:afterAutospacing="1" w:line="360" w:lineRule="atLeast"/>
        <w:jc w:val="both"/>
        <w:rPr>
          <w:ins w:id="114" w:author="Unknown"/>
          <w:rFonts w:ascii="Arial" w:eastAsia="Times New Roman" w:hAnsi="Arial" w:cs="Arial"/>
          <w:color w:val="444444"/>
          <w:sz w:val="20"/>
          <w:szCs w:val="20"/>
          <w:lang w:eastAsia="id-ID"/>
        </w:rPr>
      </w:pPr>
      <w:ins w:id="115" w:author="Unknown">
        <w:r w:rsidRPr="00F80164">
          <w:rPr>
            <w:rFonts w:ascii="Arial" w:eastAsia="Times New Roman" w:hAnsi="Arial" w:cs="Arial"/>
            <w:color w:val="444444"/>
            <w:sz w:val="20"/>
            <w:szCs w:val="20"/>
            <w:lang w:eastAsia="id-ID"/>
          </w:rPr>
          <w:t>C. 2 ikatan H dan 3 ikatan H</w:t>
        </w:r>
      </w:ins>
    </w:p>
    <w:p w:rsidR="00F80164" w:rsidRPr="00F80164" w:rsidRDefault="00F80164" w:rsidP="00F80164">
      <w:pPr>
        <w:numPr>
          <w:ilvl w:val="0"/>
          <w:numId w:val="36"/>
        </w:numPr>
        <w:shd w:val="clear" w:color="auto" w:fill="FFFFFF"/>
        <w:spacing w:before="100" w:beforeAutospacing="1" w:after="100" w:afterAutospacing="1" w:line="360" w:lineRule="atLeast"/>
        <w:jc w:val="both"/>
        <w:rPr>
          <w:ins w:id="116" w:author="Unknown"/>
          <w:rFonts w:ascii="Arial" w:eastAsia="Times New Roman" w:hAnsi="Arial" w:cs="Arial"/>
          <w:color w:val="444444"/>
          <w:sz w:val="20"/>
          <w:szCs w:val="20"/>
          <w:lang w:eastAsia="id-ID"/>
        </w:rPr>
      </w:pPr>
      <w:ins w:id="117" w:author="Unknown">
        <w:r w:rsidRPr="00F80164">
          <w:rPr>
            <w:rFonts w:ascii="Arial" w:eastAsia="Times New Roman" w:hAnsi="Arial" w:cs="Arial"/>
            <w:color w:val="444444"/>
            <w:sz w:val="20"/>
            <w:szCs w:val="20"/>
            <w:lang w:eastAsia="id-ID"/>
          </w:rPr>
          <w:t>D. 3 ikatan H dan 3 ikatan H</w:t>
        </w:r>
      </w:ins>
    </w:p>
    <w:p w:rsidR="00F80164" w:rsidRPr="00F80164" w:rsidRDefault="00F80164" w:rsidP="00F80164">
      <w:pPr>
        <w:numPr>
          <w:ilvl w:val="0"/>
          <w:numId w:val="36"/>
        </w:numPr>
        <w:shd w:val="clear" w:color="auto" w:fill="FFFFFF"/>
        <w:spacing w:before="100" w:beforeAutospacing="1" w:after="100" w:afterAutospacing="1" w:line="360" w:lineRule="atLeast"/>
        <w:jc w:val="both"/>
        <w:rPr>
          <w:ins w:id="118" w:author="Unknown"/>
          <w:rFonts w:ascii="Arial" w:eastAsia="Times New Roman" w:hAnsi="Arial" w:cs="Arial"/>
          <w:color w:val="444444"/>
          <w:sz w:val="20"/>
          <w:szCs w:val="20"/>
          <w:lang w:eastAsia="id-ID"/>
        </w:rPr>
      </w:pPr>
      <w:ins w:id="119" w:author="Unknown">
        <w:r w:rsidRPr="00F80164">
          <w:rPr>
            <w:rFonts w:ascii="Arial" w:eastAsia="Times New Roman" w:hAnsi="Arial" w:cs="Arial"/>
            <w:color w:val="444444"/>
            <w:sz w:val="20"/>
            <w:szCs w:val="20"/>
            <w:lang w:eastAsia="id-ID"/>
          </w:rPr>
          <w:t>E. 3 ikatan H dan 2 ikatan H</w:t>
        </w:r>
      </w:ins>
    </w:p>
    <w:p w:rsidR="00F80164" w:rsidRPr="00F80164" w:rsidRDefault="00F80164" w:rsidP="00F80164">
      <w:pPr>
        <w:shd w:val="clear" w:color="auto" w:fill="FFFFFF"/>
        <w:spacing w:after="0" w:line="360" w:lineRule="atLeast"/>
        <w:jc w:val="both"/>
        <w:rPr>
          <w:ins w:id="120" w:author="Unknown"/>
          <w:rFonts w:ascii="Arial" w:eastAsia="Times New Roman" w:hAnsi="Arial" w:cs="Arial"/>
          <w:color w:val="444444"/>
          <w:sz w:val="20"/>
          <w:szCs w:val="20"/>
          <w:lang w:eastAsia="id-ID"/>
        </w:rPr>
      </w:pPr>
      <w:ins w:id="121" w:author="Unknown">
        <w:r w:rsidRPr="00F80164">
          <w:rPr>
            <w:rFonts w:ascii="Arial" w:eastAsia="Times New Roman" w:hAnsi="Arial" w:cs="Arial"/>
            <w:color w:val="444444"/>
            <w:sz w:val="20"/>
            <w:szCs w:val="20"/>
            <w:lang w:eastAsia="id-ID"/>
          </w:rPr>
          <w:t xml:space="preserve">30. Pergunakanlah tabel kodon untuk menjawab soal! </w:t>
        </w:r>
      </w:ins>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492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drawing>
                <wp:inline distT="0" distB="0" distL="0" distR="0" wp14:anchorId="19D88BBA" wp14:editId="23751891">
                  <wp:extent cx="3048000" cy="1504950"/>
                  <wp:effectExtent l="0" t="0" r="0" b="0"/>
                  <wp:docPr id="10" name="Picture 10" descr="Kodon dan asam amino">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Kodon dan asam amino">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504950"/>
                          </a:xfrm>
                          <a:prstGeom prst="rect">
                            <a:avLst/>
                          </a:prstGeom>
                          <a:noFill/>
                          <a:ln>
                            <a:noFill/>
                          </a:ln>
                        </pic:spPr>
                      </pic:pic>
                    </a:graphicData>
                  </a:graphic>
                </wp:inline>
              </w:drawing>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Kodon dan asam amino</w:t>
            </w:r>
          </w:p>
        </w:tc>
      </w:tr>
    </w:tbl>
    <w:p w:rsidR="00F80164" w:rsidRPr="00F80164" w:rsidRDefault="00F80164" w:rsidP="00F80164">
      <w:pPr>
        <w:shd w:val="clear" w:color="auto" w:fill="FFFFFF"/>
        <w:spacing w:after="0" w:line="360" w:lineRule="atLeast"/>
        <w:jc w:val="both"/>
        <w:rPr>
          <w:ins w:id="122" w:author="Unknown"/>
          <w:rFonts w:ascii="Arial" w:eastAsia="Times New Roman" w:hAnsi="Arial" w:cs="Arial"/>
          <w:color w:val="444444"/>
          <w:sz w:val="20"/>
          <w:szCs w:val="20"/>
          <w:lang w:eastAsia="id-ID"/>
        </w:rPr>
      </w:pPr>
      <w:ins w:id="123" w:author="Unknown">
        <w:r w:rsidRPr="00F80164">
          <w:rPr>
            <w:rFonts w:ascii="Arial" w:eastAsia="Times New Roman" w:hAnsi="Arial" w:cs="Arial"/>
            <w:color w:val="444444"/>
            <w:sz w:val="20"/>
            <w:szCs w:val="20"/>
            <w:lang w:eastAsia="id-ID"/>
          </w:rPr>
          <w:t>Bila rantai DNA yang melakukan transkripsi RNAduta memiliki kodogen TTC CAC GCT ACA maka urutan asam amino yang menyusun protein adalah ...</w:t>
        </w:r>
      </w:ins>
    </w:p>
    <w:p w:rsidR="00F80164" w:rsidRPr="00F80164" w:rsidRDefault="00F80164" w:rsidP="00F80164">
      <w:pPr>
        <w:numPr>
          <w:ilvl w:val="0"/>
          <w:numId w:val="37"/>
        </w:numPr>
        <w:shd w:val="clear" w:color="auto" w:fill="FFFFFF"/>
        <w:spacing w:before="100" w:beforeAutospacing="1" w:after="100" w:afterAutospacing="1" w:line="360" w:lineRule="atLeast"/>
        <w:jc w:val="both"/>
        <w:rPr>
          <w:ins w:id="124" w:author="Unknown"/>
          <w:rFonts w:ascii="Arial" w:eastAsia="Times New Roman" w:hAnsi="Arial" w:cs="Arial"/>
          <w:color w:val="444444"/>
          <w:sz w:val="20"/>
          <w:szCs w:val="20"/>
          <w:lang w:eastAsia="id-ID"/>
        </w:rPr>
      </w:pPr>
      <w:ins w:id="125" w:author="Unknown">
        <w:r w:rsidRPr="00F80164">
          <w:rPr>
            <w:rFonts w:ascii="Arial" w:eastAsia="Times New Roman" w:hAnsi="Arial" w:cs="Arial"/>
            <w:color w:val="444444"/>
            <w:sz w:val="20"/>
            <w:szCs w:val="20"/>
            <w:lang w:eastAsia="id-ID"/>
          </w:rPr>
          <w:t>A. Valin - Lisin - Alanin - Sistein</w:t>
        </w:r>
      </w:ins>
    </w:p>
    <w:p w:rsidR="00F80164" w:rsidRPr="00F80164" w:rsidRDefault="00F80164" w:rsidP="00F80164">
      <w:pPr>
        <w:numPr>
          <w:ilvl w:val="0"/>
          <w:numId w:val="37"/>
        </w:numPr>
        <w:shd w:val="clear" w:color="auto" w:fill="FFFFFF"/>
        <w:spacing w:before="100" w:beforeAutospacing="1" w:after="100" w:afterAutospacing="1" w:line="360" w:lineRule="atLeast"/>
        <w:jc w:val="both"/>
        <w:rPr>
          <w:ins w:id="126" w:author="Unknown"/>
          <w:rFonts w:ascii="Arial" w:eastAsia="Times New Roman" w:hAnsi="Arial" w:cs="Arial"/>
          <w:color w:val="444444"/>
          <w:sz w:val="20"/>
          <w:szCs w:val="20"/>
          <w:lang w:eastAsia="id-ID"/>
        </w:rPr>
      </w:pPr>
      <w:ins w:id="127" w:author="Unknown">
        <w:r w:rsidRPr="00F80164">
          <w:rPr>
            <w:rFonts w:ascii="Arial" w:eastAsia="Times New Roman" w:hAnsi="Arial" w:cs="Arial"/>
            <w:color w:val="444444"/>
            <w:sz w:val="20"/>
            <w:szCs w:val="20"/>
            <w:lang w:eastAsia="id-ID"/>
          </w:rPr>
          <w:t>B. Lisin - Alanin - Sistein – Prolin</w:t>
        </w:r>
      </w:ins>
    </w:p>
    <w:p w:rsidR="00F80164" w:rsidRPr="00F80164" w:rsidRDefault="00F80164" w:rsidP="00F80164">
      <w:pPr>
        <w:numPr>
          <w:ilvl w:val="0"/>
          <w:numId w:val="37"/>
        </w:numPr>
        <w:shd w:val="clear" w:color="auto" w:fill="FFFFFF"/>
        <w:spacing w:before="100" w:beforeAutospacing="1" w:after="100" w:afterAutospacing="1" w:line="360" w:lineRule="atLeast"/>
        <w:jc w:val="both"/>
        <w:rPr>
          <w:ins w:id="128" w:author="Unknown"/>
          <w:rFonts w:ascii="Arial" w:eastAsia="Times New Roman" w:hAnsi="Arial" w:cs="Arial"/>
          <w:color w:val="444444"/>
          <w:sz w:val="20"/>
          <w:szCs w:val="20"/>
          <w:lang w:eastAsia="id-ID"/>
        </w:rPr>
      </w:pPr>
      <w:ins w:id="129" w:author="Unknown">
        <w:r w:rsidRPr="00F80164">
          <w:rPr>
            <w:rFonts w:ascii="Arial" w:eastAsia="Times New Roman" w:hAnsi="Arial" w:cs="Arial"/>
            <w:color w:val="444444"/>
            <w:sz w:val="20"/>
            <w:szCs w:val="20"/>
            <w:lang w:eastAsia="id-ID"/>
          </w:rPr>
          <w:t>C. Alanin - Sistein- Prolin - Valin</w:t>
        </w:r>
      </w:ins>
    </w:p>
    <w:p w:rsidR="00F80164" w:rsidRPr="00F80164" w:rsidRDefault="00F80164" w:rsidP="00F80164">
      <w:pPr>
        <w:numPr>
          <w:ilvl w:val="0"/>
          <w:numId w:val="37"/>
        </w:numPr>
        <w:shd w:val="clear" w:color="auto" w:fill="FFFFFF"/>
        <w:spacing w:before="100" w:beforeAutospacing="1" w:after="100" w:afterAutospacing="1" w:line="360" w:lineRule="atLeast"/>
        <w:jc w:val="both"/>
        <w:rPr>
          <w:ins w:id="130" w:author="Unknown"/>
          <w:rFonts w:ascii="Arial" w:eastAsia="Times New Roman" w:hAnsi="Arial" w:cs="Arial"/>
          <w:color w:val="444444"/>
          <w:sz w:val="20"/>
          <w:szCs w:val="20"/>
          <w:lang w:eastAsia="id-ID"/>
        </w:rPr>
      </w:pPr>
      <w:ins w:id="131" w:author="Unknown">
        <w:r w:rsidRPr="00F80164">
          <w:rPr>
            <w:rFonts w:ascii="Arial" w:eastAsia="Times New Roman" w:hAnsi="Arial" w:cs="Arial"/>
            <w:color w:val="444444"/>
            <w:sz w:val="20"/>
            <w:szCs w:val="20"/>
            <w:lang w:eastAsia="id-ID"/>
          </w:rPr>
          <w:t>D. Lisin - Valin - Prolin - Sistein</w:t>
        </w:r>
      </w:ins>
    </w:p>
    <w:p w:rsidR="00F80164" w:rsidRPr="00F80164" w:rsidRDefault="00F80164" w:rsidP="00F80164">
      <w:pPr>
        <w:numPr>
          <w:ilvl w:val="0"/>
          <w:numId w:val="37"/>
        </w:numPr>
        <w:shd w:val="clear" w:color="auto" w:fill="FFFFFF"/>
        <w:spacing w:before="100" w:beforeAutospacing="1" w:after="100" w:afterAutospacing="1" w:line="360" w:lineRule="atLeast"/>
        <w:jc w:val="both"/>
        <w:rPr>
          <w:ins w:id="132" w:author="Unknown"/>
          <w:rFonts w:ascii="Arial" w:eastAsia="Times New Roman" w:hAnsi="Arial" w:cs="Arial"/>
          <w:color w:val="444444"/>
          <w:sz w:val="20"/>
          <w:szCs w:val="20"/>
          <w:lang w:eastAsia="id-ID"/>
        </w:rPr>
      </w:pPr>
      <w:ins w:id="133" w:author="Unknown">
        <w:r w:rsidRPr="00F80164">
          <w:rPr>
            <w:rFonts w:ascii="Arial" w:eastAsia="Times New Roman" w:hAnsi="Arial" w:cs="Arial"/>
            <w:color w:val="444444"/>
            <w:sz w:val="20"/>
            <w:szCs w:val="20"/>
            <w:lang w:eastAsia="id-ID"/>
          </w:rPr>
          <w:t>E. Prolin - Alanin - Lisin - Sistein</w:t>
        </w:r>
      </w:ins>
    </w:p>
    <w:p w:rsidR="00F80164" w:rsidRPr="00F80164" w:rsidRDefault="00F80164" w:rsidP="00F80164">
      <w:pPr>
        <w:shd w:val="clear" w:color="auto" w:fill="FFFFFF"/>
        <w:spacing w:after="0" w:line="360" w:lineRule="atLeast"/>
        <w:jc w:val="both"/>
        <w:rPr>
          <w:ins w:id="134" w:author="Unknown"/>
          <w:rFonts w:ascii="Arial" w:eastAsia="Times New Roman" w:hAnsi="Arial" w:cs="Arial"/>
          <w:color w:val="444444"/>
          <w:sz w:val="20"/>
          <w:szCs w:val="20"/>
          <w:lang w:eastAsia="id-ID"/>
        </w:rPr>
      </w:pPr>
      <w:ins w:id="135" w:author="Unknown">
        <w:r w:rsidRPr="00F80164">
          <w:rPr>
            <w:rFonts w:ascii="Arial" w:eastAsia="Times New Roman" w:hAnsi="Arial" w:cs="Arial"/>
            <w:color w:val="444444"/>
            <w:sz w:val="20"/>
            <w:szCs w:val="20"/>
            <w:lang w:eastAsia="id-ID"/>
          </w:rPr>
          <w:t>31. Beberapa peristiwa yang terjadi pada pembelahan mitosis sel hewan:</w:t>
        </w:r>
      </w:ins>
    </w:p>
    <w:p w:rsidR="00F80164" w:rsidRPr="00F80164" w:rsidRDefault="00F80164" w:rsidP="00F80164">
      <w:pPr>
        <w:numPr>
          <w:ilvl w:val="0"/>
          <w:numId w:val="38"/>
        </w:numPr>
        <w:shd w:val="clear" w:color="auto" w:fill="FFFFFF"/>
        <w:spacing w:before="100" w:beforeAutospacing="1" w:after="100" w:afterAutospacing="1" w:line="360" w:lineRule="atLeast"/>
        <w:jc w:val="both"/>
        <w:rPr>
          <w:ins w:id="136" w:author="Unknown"/>
          <w:rFonts w:ascii="Arial" w:eastAsia="Times New Roman" w:hAnsi="Arial" w:cs="Arial"/>
          <w:color w:val="444444"/>
          <w:sz w:val="20"/>
          <w:szCs w:val="20"/>
          <w:lang w:eastAsia="id-ID"/>
        </w:rPr>
      </w:pPr>
      <w:ins w:id="137" w:author="Unknown">
        <w:r w:rsidRPr="00F80164">
          <w:rPr>
            <w:rFonts w:ascii="Arial" w:eastAsia="Times New Roman" w:hAnsi="Arial" w:cs="Arial"/>
            <w:color w:val="444444"/>
            <w:sz w:val="20"/>
            <w:szCs w:val="20"/>
            <w:lang w:eastAsia="id-ID"/>
          </w:rPr>
          <w:lastRenderedPageBreak/>
          <w:t>I. Membran nukleus dan nukleolus terbentuk kembali</w:t>
        </w:r>
      </w:ins>
    </w:p>
    <w:p w:rsidR="00F80164" w:rsidRPr="00F80164" w:rsidRDefault="00F80164" w:rsidP="00F80164">
      <w:pPr>
        <w:numPr>
          <w:ilvl w:val="0"/>
          <w:numId w:val="38"/>
        </w:numPr>
        <w:shd w:val="clear" w:color="auto" w:fill="FFFFFF"/>
        <w:spacing w:before="100" w:beforeAutospacing="1" w:after="100" w:afterAutospacing="1" w:line="360" w:lineRule="atLeast"/>
        <w:jc w:val="both"/>
        <w:rPr>
          <w:ins w:id="138" w:author="Unknown"/>
          <w:rFonts w:ascii="Arial" w:eastAsia="Times New Roman" w:hAnsi="Arial" w:cs="Arial"/>
          <w:color w:val="444444"/>
          <w:sz w:val="20"/>
          <w:szCs w:val="20"/>
          <w:lang w:eastAsia="id-ID"/>
        </w:rPr>
      </w:pPr>
      <w:ins w:id="139" w:author="Unknown">
        <w:r w:rsidRPr="00F80164">
          <w:rPr>
            <w:rFonts w:ascii="Arial" w:eastAsia="Times New Roman" w:hAnsi="Arial" w:cs="Arial"/>
            <w:color w:val="444444"/>
            <w:sz w:val="20"/>
            <w:szCs w:val="20"/>
            <w:lang w:eastAsia="id-ID"/>
          </w:rPr>
          <w:t>II. Sel mengalami sitokinesis</w:t>
        </w:r>
      </w:ins>
    </w:p>
    <w:p w:rsidR="00F80164" w:rsidRPr="00F80164" w:rsidRDefault="00F80164" w:rsidP="00F80164">
      <w:pPr>
        <w:numPr>
          <w:ilvl w:val="0"/>
          <w:numId w:val="38"/>
        </w:numPr>
        <w:shd w:val="clear" w:color="auto" w:fill="FFFFFF"/>
        <w:spacing w:before="100" w:beforeAutospacing="1" w:after="100" w:afterAutospacing="1" w:line="360" w:lineRule="atLeast"/>
        <w:jc w:val="both"/>
        <w:rPr>
          <w:ins w:id="140" w:author="Unknown"/>
          <w:rFonts w:ascii="Arial" w:eastAsia="Times New Roman" w:hAnsi="Arial" w:cs="Arial"/>
          <w:color w:val="444444"/>
          <w:sz w:val="20"/>
          <w:szCs w:val="20"/>
          <w:lang w:eastAsia="id-ID"/>
        </w:rPr>
      </w:pPr>
      <w:ins w:id="141" w:author="Unknown">
        <w:r w:rsidRPr="00F80164">
          <w:rPr>
            <w:rFonts w:ascii="Arial" w:eastAsia="Times New Roman" w:hAnsi="Arial" w:cs="Arial"/>
            <w:color w:val="444444"/>
            <w:sz w:val="20"/>
            <w:szCs w:val="20"/>
            <w:lang w:eastAsia="id-ID"/>
          </w:rPr>
          <w:t>III. Setiap kromatida ditarik ke arah kutub-kutub yang berlawan</w:t>
        </w:r>
      </w:ins>
    </w:p>
    <w:p w:rsidR="00F80164" w:rsidRPr="00F80164" w:rsidRDefault="00F80164" w:rsidP="00F80164">
      <w:pPr>
        <w:numPr>
          <w:ilvl w:val="0"/>
          <w:numId w:val="38"/>
        </w:numPr>
        <w:shd w:val="clear" w:color="auto" w:fill="FFFFFF"/>
        <w:spacing w:before="100" w:beforeAutospacing="1" w:after="100" w:afterAutospacing="1" w:line="360" w:lineRule="atLeast"/>
        <w:jc w:val="both"/>
        <w:rPr>
          <w:ins w:id="142" w:author="Unknown"/>
          <w:rFonts w:ascii="Arial" w:eastAsia="Times New Roman" w:hAnsi="Arial" w:cs="Arial"/>
          <w:color w:val="444444"/>
          <w:sz w:val="20"/>
          <w:szCs w:val="20"/>
          <w:lang w:eastAsia="id-ID"/>
        </w:rPr>
      </w:pPr>
      <w:ins w:id="143" w:author="Unknown">
        <w:r w:rsidRPr="00F80164">
          <w:rPr>
            <w:rFonts w:ascii="Arial" w:eastAsia="Times New Roman" w:hAnsi="Arial" w:cs="Arial"/>
            <w:color w:val="444444"/>
            <w:sz w:val="20"/>
            <w:szCs w:val="20"/>
            <w:lang w:eastAsia="id-ID"/>
          </w:rPr>
          <w:t>IV. Kedua sentriol bergerak memisah dan terbentuk benang spindel</w:t>
        </w:r>
      </w:ins>
    </w:p>
    <w:p w:rsidR="00F80164" w:rsidRPr="00F80164" w:rsidRDefault="00F80164" w:rsidP="00F80164">
      <w:pPr>
        <w:numPr>
          <w:ilvl w:val="0"/>
          <w:numId w:val="38"/>
        </w:numPr>
        <w:shd w:val="clear" w:color="auto" w:fill="FFFFFF"/>
        <w:spacing w:before="100" w:beforeAutospacing="1" w:after="100" w:afterAutospacing="1" w:line="360" w:lineRule="atLeast"/>
        <w:jc w:val="both"/>
        <w:rPr>
          <w:ins w:id="144" w:author="Unknown"/>
          <w:rFonts w:ascii="Arial" w:eastAsia="Times New Roman" w:hAnsi="Arial" w:cs="Arial"/>
          <w:color w:val="444444"/>
          <w:sz w:val="20"/>
          <w:szCs w:val="20"/>
          <w:lang w:eastAsia="id-ID"/>
        </w:rPr>
      </w:pPr>
      <w:ins w:id="145" w:author="Unknown">
        <w:r w:rsidRPr="00F80164">
          <w:rPr>
            <w:rFonts w:ascii="Arial" w:eastAsia="Times New Roman" w:hAnsi="Arial" w:cs="Arial"/>
            <w:color w:val="444444"/>
            <w:sz w:val="20"/>
            <w:szCs w:val="20"/>
            <w:lang w:eastAsia="id-ID"/>
          </w:rPr>
          <w:t>V. Kromatida-kromatida terletak berjajar pada bidang ekuator</w:t>
        </w:r>
      </w:ins>
    </w:p>
    <w:p w:rsidR="00F80164" w:rsidRPr="00F80164" w:rsidRDefault="00F80164" w:rsidP="00F80164">
      <w:pPr>
        <w:shd w:val="clear" w:color="auto" w:fill="FFFFFF"/>
        <w:spacing w:after="0" w:line="360" w:lineRule="atLeast"/>
        <w:jc w:val="both"/>
        <w:rPr>
          <w:ins w:id="146" w:author="Unknown"/>
          <w:rFonts w:ascii="Arial" w:eastAsia="Times New Roman" w:hAnsi="Arial" w:cs="Arial"/>
          <w:color w:val="444444"/>
          <w:sz w:val="20"/>
          <w:szCs w:val="20"/>
          <w:lang w:eastAsia="id-ID"/>
        </w:rPr>
      </w:pPr>
      <w:ins w:id="147" w:author="Unknown">
        <w:r w:rsidRPr="00F80164">
          <w:rPr>
            <w:rFonts w:ascii="Arial" w:eastAsia="Times New Roman" w:hAnsi="Arial" w:cs="Arial"/>
            <w:color w:val="444444"/>
            <w:sz w:val="20"/>
            <w:szCs w:val="20"/>
            <w:lang w:eastAsia="id-ID"/>
          </w:rPr>
          <w:t>Urutan yang benar pada peristiwa tersebut adalah ...</w:t>
        </w:r>
      </w:ins>
    </w:p>
    <w:p w:rsidR="00F80164" w:rsidRPr="00F80164" w:rsidRDefault="00F80164" w:rsidP="00F80164">
      <w:pPr>
        <w:numPr>
          <w:ilvl w:val="0"/>
          <w:numId w:val="39"/>
        </w:numPr>
        <w:shd w:val="clear" w:color="auto" w:fill="FFFFFF"/>
        <w:spacing w:before="100" w:beforeAutospacing="1" w:after="100" w:afterAutospacing="1" w:line="360" w:lineRule="atLeast"/>
        <w:jc w:val="both"/>
        <w:rPr>
          <w:ins w:id="148" w:author="Unknown"/>
          <w:rFonts w:ascii="Arial" w:eastAsia="Times New Roman" w:hAnsi="Arial" w:cs="Arial"/>
          <w:color w:val="444444"/>
          <w:sz w:val="20"/>
          <w:szCs w:val="20"/>
          <w:lang w:eastAsia="id-ID"/>
        </w:rPr>
      </w:pPr>
      <w:ins w:id="149" w:author="Unknown">
        <w:r w:rsidRPr="00F80164">
          <w:rPr>
            <w:rFonts w:ascii="Arial" w:eastAsia="Times New Roman" w:hAnsi="Arial" w:cs="Arial"/>
            <w:color w:val="444444"/>
            <w:sz w:val="20"/>
            <w:szCs w:val="20"/>
            <w:lang w:eastAsia="id-ID"/>
          </w:rPr>
          <w:t>A. V - III - II - I - IV</w:t>
        </w:r>
      </w:ins>
    </w:p>
    <w:p w:rsidR="00F80164" w:rsidRPr="00F80164" w:rsidRDefault="00F80164" w:rsidP="00F80164">
      <w:pPr>
        <w:numPr>
          <w:ilvl w:val="0"/>
          <w:numId w:val="39"/>
        </w:numPr>
        <w:shd w:val="clear" w:color="auto" w:fill="FFFFFF"/>
        <w:spacing w:before="100" w:beforeAutospacing="1" w:after="100" w:afterAutospacing="1" w:line="360" w:lineRule="atLeast"/>
        <w:jc w:val="both"/>
        <w:rPr>
          <w:ins w:id="150" w:author="Unknown"/>
          <w:rFonts w:ascii="Arial" w:eastAsia="Times New Roman" w:hAnsi="Arial" w:cs="Arial"/>
          <w:color w:val="444444"/>
          <w:sz w:val="20"/>
          <w:szCs w:val="20"/>
          <w:lang w:eastAsia="id-ID"/>
        </w:rPr>
      </w:pPr>
      <w:ins w:id="151" w:author="Unknown">
        <w:r w:rsidRPr="00F80164">
          <w:rPr>
            <w:rFonts w:ascii="Arial" w:eastAsia="Times New Roman" w:hAnsi="Arial" w:cs="Arial"/>
            <w:color w:val="444444"/>
            <w:sz w:val="20"/>
            <w:szCs w:val="20"/>
            <w:lang w:eastAsia="id-ID"/>
          </w:rPr>
          <w:t>B. IV - V - III - I - II</w:t>
        </w:r>
      </w:ins>
    </w:p>
    <w:p w:rsidR="00F80164" w:rsidRPr="00F80164" w:rsidRDefault="00F80164" w:rsidP="00F80164">
      <w:pPr>
        <w:numPr>
          <w:ilvl w:val="0"/>
          <w:numId w:val="39"/>
        </w:numPr>
        <w:shd w:val="clear" w:color="auto" w:fill="FFFFFF"/>
        <w:spacing w:before="100" w:beforeAutospacing="1" w:after="100" w:afterAutospacing="1" w:line="360" w:lineRule="atLeast"/>
        <w:jc w:val="both"/>
        <w:rPr>
          <w:ins w:id="152" w:author="Unknown"/>
          <w:rFonts w:ascii="Arial" w:eastAsia="Times New Roman" w:hAnsi="Arial" w:cs="Arial"/>
          <w:color w:val="444444"/>
          <w:sz w:val="20"/>
          <w:szCs w:val="20"/>
          <w:lang w:eastAsia="id-ID"/>
        </w:rPr>
      </w:pPr>
      <w:ins w:id="153" w:author="Unknown">
        <w:r w:rsidRPr="00F80164">
          <w:rPr>
            <w:rFonts w:ascii="Arial" w:eastAsia="Times New Roman" w:hAnsi="Arial" w:cs="Arial"/>
            <w:color w:val="444444"/>
            <w:sz w:val="20"/>
            <w:szCs w:val="20"/>
            <w:lang w:eastAsia="id-ID"/>
          </w:rPr>
          <w:t>C. III - II - IV - V - I</w:t>
        </w:r>
      </w:ins>
    </w:p>
    <w:p w:rsidR="00F80164" w:rsidRPr="00F80164" w:rsidRDefault="00F80164" w:rsidP="00F80164">
      <w:pPr>
        <w:numPr>
          <w:ilvl w:val="0"/>
          <w:numId w:val="39"/>
        </w:numPr>
        <w:shd w:val="clear" w:color="auto" w:fill="FFFFFF"/>
        <w:spacing w:before="100" w:beforeAutospacing="1" w:after="100" w:afterAutospacing="1" w:line="360" w:lineRule="atLeast"/>
        <w:jc w:val="both"/>
        <w:rPr>
          <w:ins w:id="154" w:author="Unknown"/>
          <w:rFonts w:ascii="Arial" w:eastAsia="Times New Roman" w:hAnsi="Arial" w:cs="Arial"/>
          <w:color w:val="444444"/>
          <w:sz w:val="20"/>
          <w:szCs w:val="20"/>
          <w:lang w:eastAsia="id-ID"/>
        </w:rPr>
      </w:pPr>
      <w:ins w:id="155" w:author="Unknown">
        <w:r w:rsidRPr="00F80164">
          <w:rPr>
            <w:rFonts w:ascii="Arial" w:eastAsia="Times New Roman" w:hAnsi="Arial" w:cs="Arial"/>
            <w:color w:val="444444"/>
            <w:sz w:val="20"/>
            <w:szCs w:val="20"/>
            <w:lang w:eastAsia="id-ID"/>
          </w:rPr>
          <w:t>D. II - I - IV - V - III</w:t>
        </w:r>
      </w:ins>
    </w:p>
    <w:p w:rsidR="00F80164" w:rsidRPr="00F80164" w:rsidRDefault="00F80164" w:rsidP="00F80164">
      <w:pPr>
        <w:numPr>
          <w:ilvl w:val="0"/>
          <w:numId w:val="39"/>
        </w:numPr>
        <w:shd w:val="clear" w:color="auto" w:fill="FFFFFF"/>
        <w:spacing w:before="100" w:beforeAutospacing="1" w:after="100" w:afterAutospacing="1" w:line="360" w:lineRule="atLeast"/>
        <w:jc w:val="both"/>
        <w:rPr>
          <w:ins w:id="156" w:author="Unknown"/>
          <w:rFonts w:ascii="Arial" w:eastAsia="Times New Roman" w:hAnsi="Arial" w:cs="Arial"/>
          <w:color w:val="444444"/>
          <w:sz w:val="20"/>
          <w:szCs w:val="20"/>
          <w:lang w:eastAsia="id-ID"/>
        </w:rPr>
      </w:pPr>
      <w:ins w:id="157" w:author="Unknown">
        <w:r w:rsidRPr="00F80164">
          <w:rPr>
            <w:rFonts w:ascii="Arial" w:eastAsia="Times New Roman" w:hAnsi="Arial" w:cs="Arial"/>
            <w:color w:val="444444"/>
            <w:sz w:val="20"/>
            <w:szCs w:val="20"/>
            <w:lang w:eastAsia="id-ID"/>
          </w:rPr>
          <w:t>E. I - II - III - IV - V</w:t>
        </w:r>
      </w:ins>
    </w:p>
    <w:p w:rsidR="00F80164" w:rsidRPr="00F80164" w:rsidRDefault="00F80164" w:rsidP="00F80164">
      <w:pPr>
        <w:shd w:val="clear" w:color="auto" w:fill="FFFFFF"/>
        <w:spacing w:after="0" w:line="360" w:lineRule="atLeast"/>
        <w:jc w:val="both"/>
        <w:rPr>
          <w:ins w:id="158" w:author="Unknown"/>
          <w:rFonts w:ascii="Arial" w:eastAsia="Times New Roman" w:hAnsi="Arial" w:cs="Arial"/>
          <w:color w:val="444444"/>
          <w:sz w:val="20"/>
          <w:szCs w:val="20"/>
          <w:lang w:eastAsia="id-ID"/>
        </w:rPr>
      </w:pPr>
      <w:ins w:id="159" w:author="Unknown">
        <w:r w:rsidRPr="00F80164">
          <w:rPr>
            <w:rFonts w:ascii="Arial" w:eastAsia="Times New Roman" w:hAnsi="Arial" w:cs="Arial"/>
            <w:color w:val="444444"/>
            <w:sz w:val="20"/>
            <w:szCs w:val="20"/>
            <w:lang w:eastAsia="id-ID"/>
          </w:rPr>
          <w:t>32. Pada tanaman semangka, buah bulat (B) dominan terhadap buah lonjong (b) dan daging buah warna merah (M) dominan terhadap warna kuning (m). Tanaman semangka buah bulat merah dikawinkan dengan semangka buah lonjong kuning, dihasilkan tanaman semangka dengan fenotipe buah bulat merah, bulat kuning, lonjong merah, lonjong kuning dengan ratio fenotipe 1 : 1 : 1 : 1.</w:t>
        </w:r>
        <w:r w:rsidRPr="00F80164">
          <w:rPr>
            <w:rFonts w:ascii="Arial" w:eastAsia="Times New Roman" w:hAnsi="Arial" w:cs="Arial"/>
            <w:color w:val="444444"/>
            <w:sz w:val="20"/>
            <w:szCs w:val="20"/>
            <w:lang w:eastAsia="id-ID"/>
          </w:rPr>
          <w:br/>
        </w:r>
        <w:r w:rsidRPr="00F80164">
          <w:rPr>
            <w:rFonts w:ascii="Arial" w:eastAsia="Times New Roman" w:hAnsi="Arial" w:cs="Arial"/>
            <w:color w:val="444444"/>
            <w:sz w:val="20"/>
            <w:szCs w:val="20"/>
            <w:lang w:eastAsia="id-ID"/>
          </w:rPr>
          <w:br/>
          <w:t>Maka masing masing genotipe dari kedua induknya, adalah ….</w:t>
        </w:r>
      </w:ins>
    </w:p>
    <w:p w:rsidR="00F80164" w:rsidRPr="00F80164" w:rsidRDefault="00F80164" w:rsidP="00F80164">
      <w:pPr>
        <w:numPr>
          <w:ilvl w:val="0"/>
          <w:numId w:val="40"/>
        </w:numPr>
        <w:shd w:val="clear" w:color="auto" w:fill="FFFFFF"/>
        <w:spacing w:before="100" w:beforeAutospacing="1" w:after="100" w:afterAutospacing="1" w:line="360" w:lineRule="atLeast"/>
        <w:jc w:val="both"/>
        <w:rPr>
          <w:ins w:id="160" w:author="Unknown"/>
          <w:rFonts w:ascii="Arial" w:eastAsia="Times New Roman" w:hAnsi="Arial" w:cs="Arial"/>
          <w:color w:val="444444"/>
          <w:sz w:val="20"/>
          <w:szCs w:val="20"/>
          <w:lang w:eastAsia="id-ID"/>
        </w:rPr>
      </w:pPr>
      <w:ins w:id="161" w:author="Unknown">
        <w:r w:rsidRPr="00F80164">
          <w:rPr>
            <w:rFonts w:ascii="Arial" w:eastAsia="Times New Roman" w:hAnsi="Arial" w:cs="Arial"/>
            <w:color w:val="444444"/>
            <w:sz w:val="20"/>
            <w:szCs w:val="20"/>
            <w:lang w:eastAsia="id-ID"/>
          </w:rPr>
          <w:t>A. Bb Mm dan bb mm</w:t>
        </w:r>
      </w:ins>
    </w:p>
    <w:p w:rsidR="00F80164" w:rsidRPr="00F80164" w:rsidRDefault="00F80164" w:rsidP="00F80164">
      <w:pPr>
        <w:numPr>
          <w:ilvl w:val="0"/>
          <w:numId w:val="40"/>
        </w:numPr>
        <w:shd w:val="clear" w:color="auto" w:fill="FFFFFF"/>
        <w:spacing w:before="100" w:beforeAutospacing="1" w:after="100" w:afterAutospacing="1" w:line="360" w:lineRule="atLeast"/>
        <w:jc w:val="both"/>
        <w:rPr>
          <w:ins w:id="162" w:author="Unknown"/>
          <w:rFonts w:ascii="Arial" w:eastAsia="Times New Roman" w:hAnsi="Arial" w:cs="Arial"/>
          <w:color w:val="444444"/>
          <w:sz w:val="20"/>
          <w:szCs w:val="20"/>
          <w:lang w:eastAsia="id-ID"/>
        </w:rPr>
      </w:pPr>
      <w:ins w:id="163" w:author="Unknown">
        <w:r w:rsidRPr="00F80164">
          <w:rPr>
            <w:rFonts w:ascii="Arial" w:eastAsia="Times New Roman" w:hAnsi="Arial" w:cs="Arial"/>
            <w:color w:val="444444"/>
            <w:sz w:val="20"/>
            <w:szCs w:val="20"/>
            <w:lang w:eastAsia="id-ID"/>
          </w:rPr>
          <w:t>B. Bb Mm dan bb Mm</w:t>
        </w:r>
      </w:ins>
    </w:p>
    <w:p w:rsidR="00F80164" w:rsidRPr="00F80164" w:rsidRDefault="00F80164" w:rsidP="00F80164">
      <w:pPr>
        <w:numPr>
          <w:ilvl w:val="0"/>
          <w:numId w:val="40"/>
        </w:numPr>
        <w:shd w:val="clear" w:color="auto" w:fill="FFFFFF"/>
        <w:spacing w:before="100" w:beforeAutospacing="1" w:after="100" w:afterAutospacing="1" w:line="360" w:lineRule="atLeast"/>
        <w:jc w:val="both"/>
        <w:rPr>
          <w:ins w:id="164" w:author="Unknown"/>
          <w:rFonts w:ascii="Arial" w:eastAsia="Times New Roman" w:hAnsi="Arial" w:cs="Arial"/>
          <w:color w:val="444444"/>
          <w:sz w:val="20"/>
          <w:szCs w:val="20"/>
          <w:lang w:eastAsia="id-ID"/>
        </w:rPr>
      </w:pPr>
      <w:ins w:id="165" w:author="Unknown">
        <w:r w:rsidRPr="00F80164">
          <w:rPr>
            <w:rFonts w:ascii="Arial" w:eastAsia="Times New Roman" w:hAnsi="Arial" w:cs="Arial"/>
            <w:color w:val="444444"/>
            <w:sz w:val="20"/>
            <w:szCs w:val="20"/>
            <w:lang w:eastAsia="id-ID"/>
          </w:rPr>
          <w:t>C. BB Mm dan bb mm</w:t>
        </w:r>
      </w:ins>
    </w:p>
    <w:p w:rsidR="00F80164" w:rsidRPr="00F80164" w:rsidRDefault="00F80164" w:rsidP="00F80164">
      <w:pPr>
        <w:numPr>
          <w:ilvl w:val="0"/>
          <w:numId w:val="40"/>
        </w:numPr>
        <w:shd w:val="clear" w:color="auto" w:fill="FFFFFF"/>
        <w:spacing w:before="100" w:beforeAutospacing="1" w:after="100" w:afterAutospacing="1" w:line="360" w:lineRule="atLeast"/>
        <w:jc w:val="both"/>
        <w:rPr>
          <w:ins w:id="166" w:author="Unknown"/>
          <w:rFonts w:ascii="Arial" w:eastAsia="Times New Roman" w:hAnsi="Arial" w:cs="Arial"/>
          <w:color w:val="444444"/>
          <w:sz w:val="20"/>
          <w:szCs w:val="20"/>
          <w:lang w:eastAsia="id-ID"/>
        </w:rPr>
      </w:pPr>
      <w:ins w:id="167" w:author="Unknown">
        <w:r w:rsidRPr="00F80164">
          <w:rPr>
            <w:rFonts w:ascii="Arial" w:eastAsia="Times New Roman" w:hAnsi="Arial" w:cs="Arial"/>
            <w:color w:val="444444"/>
            <w:sz w:val="20"/>
            <w:szCs w:val="20"/>
            <w:lang w:eastAsia="id-ID"/>
          </w:rPr>
          <w:t>D. Bb MM dan bb mm</w:t>
        </w:r>
      </w:ins>
    </w:p>
    <w:p w:rsidR="00F80164" w:rsidRPr="00F80164" w:rsidRDefault="00F80164" w:rsidP="00F80164">
      <w:pPr>
        <w:numPr>
          <w:ilvl w:val="0"/>
          <w:numId w:val="40"/>
        </w:numPr>
        <w:shd w:val="clear" w:color="auto" w:fill="FFFFFF"/>
        <w:spacing w:before="100" w:beforeAutospacing="1" w:after="100" w:afterAutospacing="1" w:line="360" w:lineRule="atLeast"/>
        <w:jc w:val="both"/>
        <w:rPr>
          <w:ins w:id="168" w:author="Unknown"/>
          <w:rFonts w:ascii="Arial" w:eastAsia="Times New Roman" w:hAnsi="Arial" w:cs="Arial"/>
          <w:color w:val="444444"/>
          <w:sz w:val="20"/>
          <w:szCs w:val="20"/>
          <w:lang w:eastAsia="id-ID"/>
        </w:rPr>
      </w:pPr>
      <w:ins w:id="169" w:author="Unknown">
        <w:r w:rsidRPr="00F80164">
          <w:rPr>
            <w:rFonts w:ascii="Arial" w:eastAsia="Times New Roman" w:hAnsi="Arial" w:cs="Arial"/>
            <w:color w:val="444444"/>
            <w:sz w:val="20"/>
            <w:szCs w:val="20"/>
            <w:lang w:eastAsia="id-ID"/>
          </w:rPr>
          <w:t>E. BB MM dan bb mm</w:t>
        </w:r>
      </w:ins>
    </w:p>
    <w:p w:rsidR="00F80164" w:rsidRPr="00F80164" w:rsidRDefault="00F80164" w:rsidP="00F80164">
      <w:pPr>
        <w:shd w:val="clear" w:color="auto" w:fill="FFFFFF"/>
        <w:spacing w:after="0" w:line="360" w:lineRule="atLeast"/>
        <w:jc w:val="both"/>
        <w:rPr>
          <w:ins w:id="170" w:author="Unknown"/>
          <w:rFonts w:ascii="Arial" w:eastAsia="Times New Roman" w:hAnsi="Arial" w:cs="Arial"/>
          <w:color w:val="444444"/>
          <w:sz w:val="20"/>
          <w:szCs w:val="20"/>
          <w:lang w:eastAsia="id-ID"/>
        </w:rPr>
      </w:pPr>
      <w:ins w:id="171" w:author="Unknown">
        <w:r w:rsidRPr="00F80164">
          <w:rPr>
            <w:rFonts w:ascii="Arial" w:eastAsia="Times New Roman" w:hAnsi="Arial" w:cs="Arial"/>
            <w:color w:val="444444"/>
            <w:sz w:val="20"/>
            <w:szCs w:val="20"/>
            <w:lang w:eastAsia="id-ID"/>
          </w:rPr>
          <w:t>33. Jika gandum berkulit biji hitam H (epistasis) terhadap K (kuning) yang hipostasis, maka persilang persilangan antara gandum kulit biji hitam (HHKk), dengan gandum berkulit biji kuning (hhKk), akan menghasilkan keturunan :</w:t>
        </w:r>
      </w:ins>
    </w:p>
    <w:p w:rsidR="00F80164" w:rsidRPr="00F80164" w:rsidRDefault="00F80164" w:rsidP="00F80164">
      <w:pPr>
        <w:numPr>
          <w:ilvl w:val="0"/>
          <w:numId w:val="41"/>
        </w:numPr>
        <w:shd w:val="clear" w:color="auto" w:fill="FFFFFF"/>
        <w:spacing w:before="100" w:beforeAutospacing="1" w:after="100" w:afterAutospacing="1" w:line="360" w:lineRule="atLeast"/>
        <w:jc w:val="both"/>
        <w:rPr>
          <w:ins w:id="172" w:author="Unknown"/>
          <w:rFonts w:ascii="Arial" w:eastAsia="Times New Roman" w:hAnsi="Arial" w:cs="Arial"/>
          <w:color w:val="444444"/>
          <w:sz w:val="20"/>
          <w:szCs w:val="20"/>
          <w:lang w:eastAsia="id-ID"/>
        </w:rPr>
      </w:pPr>
      <w:ins w:id="173" w:author="Unknown">
        <w:r w:rsidRPr="00F80164">
          <w:rPr>
            <w:rFonts w:ascii="Arial" w:eastAsia="Times New Roman" w:hAnsi="Arial" w:cs="Arial"/>
            <w:color w:val="444444"/>
            <w:sz w:val="20"/>
            <w:szCs w:val="20"/>
            <w:lang w:eastAsia="id-ID"/>
          </w:rPr>
          <w:t>A. Hitam : 100 %</w:t>
        </w:r>
      </w:ins>
    </w:p>
    <w:p w:rsidR="00F80164" w:rsidRPr="00F80164" w:rsidRDefault="00F80164" w:rsidP="00F80164">
      <w:pPr>
        <w:numPr>
          <w:ilvl w:val="0"/>
          <w:numId w:val="41"/>
        </w:numPr>
        <w:shd w:val="clear" w:color="auto" w:fill="FFFFFF"/>
        <w:spacing w:before="100" w:beforeAutospacing="1" w:after="100" w:afterAutospacing="1" w:line="360" w:lineRule="atLeast"/>
        <w:jc w:val="both"/>
        <w:rPr>
          <w:ins w:id="174" w:author="Unknown"/>
          <w:rFonts w:ascii="Arial" w:eastAsia="Times New Roman" w:hAnsi="Arial" w:cs="Arial"/>
          <w:color w:val="444444"/>
          <w:sz w:val="20"/>
          <w:szCs w:val="20"/>
          <w:lang w:eastAsia="id-ID"/>
        </w:rPr>
      </w:pPr>
      <w:ins w:id="175" w:author="Unknown">
        <w:r w:rsidRPr="00F80164">
          <w:rPr>
            <w:rFonts w:ascii="Arial" w:eastAsia="Times New Roman" w:hAnsi="Arial" w:cs="Arial"/>
            <w:color w:val="444444"/>
            <w:sz w:val="20"/>
            <w:szCs w:val="20"/>
            <w:lang w:eastAsia="id-ID"/>
          </w:rPr>
          <w:t>B. kuning : 100%</w:t>
        </w:r>
      </w:ins>
    </w:p>
    <w:p w:rsidR="00F80164" w:rsidRPr="00F80164" w:rsidRDefault="00F80164" w:rsidP="00F80164">
      <w:pPr>
        <w:numPr>
          <w:ilvl w:val="0"/>
          <w:numId w:val="41"/>
        </w:numPr>
        <w:shd w:val="clear" w:color="auto" w:fill="FFFFFF"/>
        <w:spacing w:before="100" w:beforeAutospacing="1" w:after="100" w:afterAutospacing="1" w:line="360" w:lineRule="atLeast"/>
        <w:jc w:val="both"/>
        <w:rPr>
          <w:ins w:id="176" w:author="Unknown"/>
          <w:rFonts w:ascii="Arial" w:eastAsia="Times New Roman" w:hAnsi="Arial" w:cs="Arial"/>
          <w:color w:val="444444"/>
          <w:sz w:val="20"/>
          <w:szCs w:val="20"/>
          <w:lang w:eastAsia="id-ID"/>
        </w:rPr>
      </w:pPr>
      <w:ins w:id="177" w:author="Unknown">
        <w:r w:rsidRPr="00F80164">
          <w:rPr>
            <w:rFonts w:ascii="Arial" w:eastAsia="Times New Roman" w:hAnsi="Arial" w:cs="Arial"/>
            <w:color w:val="444444"/>
            <w:sz w:val="20"/>
            <w:szCs w:val="20"/>
            <w:lang w:eastAsia="id-ID"/>
          </w:rPr>
          <w:t>C. Hitam : Kuning = 1 : 1</w:t>
        </w:r>
      </w:ins>
    </w:p>
    <w:p w:rsidR="00F80164" w:rsidRPr="00F80164" w:rsidRDefault="00F80164" w:rsidP="00F80164">
      <w:pPr>
        <w:numPr>
          <w:ilvl w:val="0"/>
          <w:numId w:val="41"/>
        </w:numPr>
        <w:shd w:val="clear" w:color="auto" w:fill="FFFFFF"/>
        <w:spacing w:before="100" w:beforeAutospacing="1" w:after="100" w:afterAutospacing="1" w:line="360" w:lineRule="atLeast"/>
        <w:jc w:val="both"/>
        <w:rPr>
          <w:ins w:id="178" w:author="Unknown"/>
          <w:rFonts w:ascii="Arial" w:eastAsia="Times New Roman" w:hAnsi="Arial" w:cs="Arial"/>
          <w:color w:val="444444"/>
          <w:sz w:val="20"/>
          <w:szCs w:val="20"/>
          <w:lang w:eastAsia="id-ID"/>
        </w:rPr>
      </w:pPr>
      <w:ins w:id="179" w:author="Unknown">
        <w:r w:rsidRPr="00F80164">
          <w:rPr>
            <w:rFonts w:ascii="Arial" w:eastAsia="Times New Roman" w:hAnsi="Arial" w:cs="Arial"/>
            <w:color w:val="444444"/>
            <w:sz w:val="20"/>
            <w:szCs w:val="20"/>
            <w:lang w:eastAsia="id-ID"/>
          </w:rPr>
          <w:t>D. Hitam : kuning = 3 : 1</w:t>
        </w:r>
      </w:ins>
    </w:p>
    <w:p w:rsidR="00F80164" w:rsidRPr="00F80164" w:rsidRDefault="00F80164" w:rsidP="00F80164">
      <w:pPr>
        <w:numPr>
          <w:ilvl w:val="0"/>
          <w:numId w:val="41"/>
        </w:numPr>
        <w:shd w:val="clear" w:color="auto" w:fill="FFFFFF"/>
        <w:spacing w:before="100" w:beforeAutospacing="1" w:after="100" w:afterAutospacing="1" w:line="360" w:lineRule="atLeast"/>
        <w:jc w:val="both"/>
        <w:rPr>
          <w:ins w:id="180" w:author="Unknown"/>
          <w:rFonts w:ascii="Arial" w:eastAsia="Times New Roman" w:hAnsi="Arial" w:cs="Arial"/>
          <w:color w:val="444444"/>
          <w:sz w:val="20"/>
          <w:szCs w:val="20"/>
          <w:lang w:eastAsia="id-ID"/>
        </w:rPr>
      </w:pPr>
      <w:ins w:id="181" w:author="Unknown">
        <w:r w:rsidRPr="00F80164">
          <w:rPr>
            <w:rFonts w:ascii="Arial" w:eastAsia="Times New Roman" w:hAnsi="Arial" w:cs="Arial"/>
            <w:color w:val="444444"/>
            <w:sz w:val="20"/>
            <w:szCs w:val="20"/>
            <w:lang w:eastAsia="id-ID"/>
          </w:rPr>
          <w:t>E. Hitam : kuning : putih = 1 2 : 3 : 1</w:t>
        </w:r>
      </w:ins>
    </w:p>
    <w:p w:rsidR="00F80164" w:rsidRPr="00F80164" w:rsidRDefault="00F80164" w:rsidP="00F80164">
      <w:pPr>
        <w:shd w:val="clear" w:color="auto" w:fill="FFFFFF"/>
        <w:spacing w:after="0" w:line="360" w:lineRule="atLeast"/>
        <w:jc w:val="both"/>
        <w:rPr>
          <w:ins w:id="182" w:author="Unknown"/>
          <w:rFonts w:ascii="Arial" w:eastAsia="Times New Roman" w:hAnsi="Arial" w:cs="Arial"/>
          <w:color w:val="444444"/>
          <w:sz w:val="20"/>
          <w:szCs w:val="20"/>
          <w:lang w:eastAsia="id-ID"/>
        </w:rPr>
      </w:pPr>
      <w:ins w:id="183" w:author="Unknown">
        <w:r w:rsidRPr="00F80164">
          <w:rPr>
            <w:rFonts w:ascii="Arial" w:eastAsia="Times New Roman" w:hAnsi="Arial" w:cs="Arial"/>
            <w:color w:val="444444"/>
            <w:sz w:val="20"/>
            <w:szCs w:val="20"/>
            <w:lang w:eastAsia="id-ID"/>
          </w:rPr>
          <w:t xml:space="preserve">34. Peta silsilah di bawah ini mengenai sifat buta warna yang terpaut kromosom X, jika gen (C) untuk penglihatan normal dan gen (c) untuk buta warna. </w:t>
        </w:r>
      </w:ins>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4395"/>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lastRenderedPageBreak/>
              <mc:AlternateContent>
                <mc:Choice Requires="wps">
                  <w:drawing>
                    <wp:inline distT="0" distB="0" distL="0" distR="0" wp14:anchorId="35925A29" wp14:editId="4A99A4BF">
                      <wp:extent cx="2714625" cy="3048000"/>
                      <wp:effectExtent l="0" t="0" r="0" b="0"/>
                      <wp:docPr id="27" name="AutoShape 71" descr="Peta silsilah buta warn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1462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1" o:spid="_x0000_s1026" alt="Description: Peta silsilah buta warna" href="https://1.bp.blogspot.com/-VEXofLIHNNI/V_um8ePaefI/AAAAAAAAGxM/bNTi_H8c6pc6pXvHO0-prbXPtFRM3rjJQCLcB/s1600/peta%2Bsilsilah%2Bbutawarna.jpg" style="width:213.7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" o:button="t" filled="f" stroked="f">
                      <v:fill o:detectmouseclick="t"/>
                      <o:lock v:ext="edit" aspectratio="t"/>
                      <w10:anchorlock/>
                    </v:rect>
                  </w:pict>
                </mc:Fallback>
              </mc:AlternateContent>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t>Peta silsilah buta warna</w:t>
            </w:r>
          </w:p>
        </w:tc>
      </w:tr>
    </w:tbl>
    <w:p w:rsidR="00F80164" w:rsidRPr="00F80164" w:rsidRDefault="00F80164" w:rsidP="00F80164">
      <w:pPr>
        <w:shd w:val="clear" w:color="auto" w:fill="FFFFFF"/>
        <w:spacing w:after="0" w:line="360" w:lineRule="atLeast"/>
        <w:jc w:val="both"/>
        <w:rPr>
          <w:ins w:id="184" w:author="Unknown"/>
          <w:rFonts w:ascii="Arial" w:eastAsia="Times New Roman" w:hAnsi="Arial" w:cs="Arial"/>
          <w:color w:val="444444"/>
          <w:sz w:val="20"/>
          <w:szCs w:val="20"/>
          <w:lang w:eastAsia="id-ID"/>
        </w:rPr>
      </w:pPr>
      <w:ins w:id="185" w:author="Unknown">
        <w:r w:rsidRPr="00F80164">
          <w:rPr>
            <w:rFonts w:ascii="Arial" w:eastAsia="Times New Roman" w:hAnsi="Arial" w:cs="Arial"/>
            <w:color w:val="444444"/>
            <w:sz w:val="20"/>
            <w:szCs w:val="20"/>
            <w:lang w:eastAsia="id-ID"/>
          </w:rPr>
          <w:t>Orang nomor berapa sajakah yang memiliki gen (c) ?</w:t>
        </w:r>
      </w:ins>
    </w:p>
    <w:p w:rsidR="00F80164" w:rsidRPr="00F80164" w:rsidRDefault="00F80164" w:rsidP="00F80164">
      <w:pPr>
        <w:numPr>
          <w:ilvl w:val="0"/>
          <w:numId w:val="42"/>
        </w:numPr>
        <w:shd w:val="clear" w:color="auto" w:fill="FFFFFF"/>
        <w:spacing w:before="100" w:beforeAutospacing="1" w:after="100" w:afterAutospacing="1" w:line="360" w:lineRule="atLeast"/>
        <w:jc w:val="both"/>
        <w:rPr>
          <w:ins w:id="186" w:author="Unknown"/>
          <w:rFonts w:ascii="Arial" w:eastAsia="Times New Roman" w:hAnsi="Arial" w:cs="Arial"/>
          <w:color w:val="444444"/>
          <w:sz w:val="20"/>
          <w:szCs w:val="20"/>
          <w:lang w:eastAsia="id-ID"/>
        </w:rPr>
      </w:pPr>
      <w:ins w:id="187" w:author="Unknown">
        <w:r w:rsidRPr="00F80164">
          <w:rPr>
            <w:rFonts w:ascii="Arial" w:eastAsia="Times New Roman" w:hAnsi="Arial" w:cs="Arial"/>
            <w:color w:val="444444"/>
            <w:sz w:val="20"/>
            <w:szCs w:val="20"/>
            <w:lang w:eastAsia="id-ID"/>
          </w:rPr>
          <w:t>A. 1, 2 dan 4</w:t>
        </w:r>
      </w:ins>
    </w:p>
    <w:p w:rsidR="00F80164" w:rsidRPr="00F80164" w:rsidRDefault="00F80164" w:rsidP="00F80164">
      <w:pPr>
        <w:numPr>
          <w:ilvl w:val="0"/>
          <w:numId w:val="42"/>
        </w:numPr>
        <w:shd w:val="clear" w:color="auto" w:fill="FFFFFF"/>
        <w:spacing w:before="100" w:beforeAutospacing="1" w:after="100" w:afterAutospacing="1" w:line="360" w:lineRule="atLeast"/>
        <w:jc w:val="both"/>
        <w:rPr>
          <w:ins w:id="188" w:author="Unknown"/>
          <w:rFonts w:ascii="Arial" w:eastAsia="Times New Roman" w:hAnsi="Arial" w:cs="Arial"/>
          <w:color w:val="444444"/>
          <w:sz w:val="20"/>
          <w:szCs w:val="20"/>
          <w:lang w:eastAsia="id-ID"/>
        </w:rPr>
      </w:pPr>
      <w:ins w:id="189" w:author="Unknown">
        <w:r w:rsidRPr="00F80164">
          <w:rPr>
            <w:rFonts w:ascii="Arial" w:eastAsia="Times New Roman" w:hAnsi="Arial" w:cs="Arial"/>
            <w:color w:val="444444"/>
            <w:sz w:val="20"/>
            <w:szCs w:val="20"/>
            <w:lang w:eastAsia="id-ID"/>
          </w:rPr>
          <w:t>B. 1, 4 dan 6</w:t>
        </w:r>
      </w:ins>
    </w:p>
    <w:p w:rsidR="00F80164" w:rsidRPr="00F80164" w:rsidRDefault="00F80164" w:rsidP="00F80164">
      <w:pPr>
        <w:numPr>
          <w:ilvl w:val="0"/>
          <w:numId w:val="42"/>
        </w:numPr>
        <w:shd w:val="clear" w:color="auto" w:fill="FFFFFF"/>
        <w:spacing w:before="100" w:beforeAutospacing="1" w:after="100" w:afterAutospacing="1" w:line="360" w:lineRule="atLeast"/>
        <w:jc w:val="both"/>
        <w:rPr>
          <w:ins w:id="190" w:author="Unknown"/>
          <w:rFonts w:ascii="Arial" w:eastAsia="Times New Roman" w:hAnsi="Arial" w:cs="Arial"/>
          <w:color w:val="444444"/>
          <w:sz w:val="20"/>
          <w:szCs w:val="20"/>
          <w:lang w:eastAsia="id-ID"/>
        </w:rPr>
      </w:pPr>
      <w:ins w:id="191" w:author="Unknown">
        <w:r w:rsidRPr="00F80164">
          <w:rPr>
            <w:rFonts w:ascii="Arial" w:eastAsia="Times New Roman" w:hAnsi="Arial" w:cs="Arial"/>
            <w:color w:val="444444"/>
            <w:sz w:val="20"/>
            <w:szCs w:val="20"/>
            <w:lang w:eastAsia="id-ID"/>
          </w:rPr>
          <w:t>C. 2, 4 dan 6</w:t>
        </w:r>
      </w:ins>
    </w:p>
    <w:p w:rsidR="00F80164" w:rsidRPr="00F80164" w:rsidRDefault="00F80164" w:rsidP="00F80164">
      <w:pPr>
        <w:numPr>
          <w:ilvl w:val="0"/>
          <w:numId w:val="42"/>
        </w:numPr>
        <w:shd w:val="clear" w:color="auto" w:fill="FFFFFF"/>
        <w:spacing w:before="100" w:beforeAutospacing="1" w:after="100" w:afterAutospacing="1" w:line="360" w:lineRule="atLeast"/>
        <w:jc w:val="both"/>
        <w:rPr>
          <w:ins w:id="192" w:author="Unknown"/>
          <w:rFonts w:ascii="Arial" w:eastAsia="Times New Roman" w:hAnsi="Arial" w:cs="Arial"/>
          <w:color w:val="444444"/>
          <w:sz w:val="20"/>
          <w:szCs w:val="20"/>
          <w:lang w:eastAsia="id-ID"/>
        </w:rPr>
      </w:pPr>
      <w:ins w:id="193" w:author="Unknown">
        <w:r w:rsidRPr="00F80164">
          <w:rPr>
            <w:rFonts w:ascii="Arial" w:eastAsia="Times New Roman" w:hAnsi="Arial" w:cs="Arial"/>
            <w:color w:val="444444"/>
            <w:sz w:val="20"/>
            <w:szCs w:val="20"/>
            <w:lang w:eastAsia="id-ID"/>
          </w:rPr>
          <w:t>D. 2, 4 dan 5</w:t>
        </w:r>
      </w:ins>
    </w:p>
    <w:p w:rsidR="00F80164" w:rsidRPr="00F80164" w:rsidRDefault="00F80164" w:rsidP="00F80164">
      <w:pPr>
        <w:numPr>
          <w:ilvl w:val="0"/>
          <w:numId w:val="42"/>
        </w:numPr>
        <w:shd w:val="clear" w:color="auto" w:fill="FFFFFF"/>
        <w:spacing w:before="100" w:beforeAutospacing="1" w:after="100" w:afterAutospacing="1" w:line="360" w:lineRule="atLeast"/>
        <w:jc w:val="both"/>
        <w:rPr>
          <w:ins w:id="194" w:author="Unknown"/>
          <w:rFonts w:ascii="Arial" w:eastAsia="Times New Roman" w:hAnsi="Arial" w:cs="Arial"/>
          <w:color w:val="444444"/>
          <w:sz w:val="20"/>
          <w:szCs w:val="20"/>
          <w:lang w:eastAsia="id-ID"/>
        </w:rPr>
      </w:pPr>
      <w:ins w:id="195" w:author="Unknown">
        <w:r w:rsidRPr="00F80164">
          <w:rPr>
            <w:rFonts w:ascii="Arial" w:eastAsia="Times New Roman" w:hAnsi="Arial" w:cs="Arial"/>
            <w:color w:val="444444"/>
            <w:sz w:val="20"/>
            <w:szCs w:val="20"/>
            <w:lang w:eastAsia="id-ID"/>
          </w:rPr>
          <w:t>E. 3, 4 dan 6</w:t>
        </w:r>
      </w:ins>
    </w:p>
    <w:p w:rsidR="00F80164" w:rsidRPr="00F80164" w:rsidRDefault="00F80164" w:rsidP="00F80164">
      <w:pPr>
        <w:shd w:val="clear" w:color="auto" w:fill="FFFFFF"/>
        <w:spacing w:after="0" w:line="360" w:lineRule="atLeast"/>
        <w:jc w:val="both"/>
        <w:rPr>
          <w:ins w:id="196" w:author="Unknown"/>
          <w:rFonts w:ascii="Arial" w:eastAsia="Times New Roman" w:hAnsi="Arial" w:cs="Arial"/>
          <w:color w:val="444444"/>
          <w:sz w:val="20"/>
          <w:szCs w:val="20"/>
          <w:lang w:eastAsia="id-ID"/>
        </w:rPr>
      </w:pPr>
      <w:ins w:id="197" w:author="Unknown">
        <w:r w:rsidRPr="00F80164">
          <w:rPr>
            <w:rFonts w:ascii="Arial" w:eastAsia="Times New Roman" w:hAnsi="Arial" w:cs="Arial"/>
            <w:color w:val="444444"/>
            <w:sz w:val="20"/>
            <w:szCs w:val="20"/>
            <w:lang w:eastAsia="id-ID"/>
          </w:rPr>
          <w:t xml:space="preserve">35. Drosophila melanogaster normal memiliki 3 pasang autosom dan 1 pasang kromosom seks. Karena mengalami mutasi maka kombinasi kromosomnya seperti pada gambar di bawah ini . </w:t>
        </w:r>
      </w:ins>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4875"/>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mc:AlternateContent>
                <mc:Choice Requires="wps">
                  <w:drawing>
                    <wp:inline distT="0" distB="0" distL="0" distR="0" wp14:anchorId="37D6EF01" wp14:editId="4B9BDCF1">
                      <wp:extent cx="3019425" cy="3048000"/>
                      <wp:effectExtent l="0" t="0" r="0" b="0"/>
                      <wp:docPr id="26" name="AutoShape 72" descr="kromosom drosophil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942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2" o:spid="_x0000_s1026" alt="Description: kromosom drosophila" href="https://1.bp.blogspot.com/-tf6H3uCw1pc/V_unKtCpDeI/AAAAAAAAGxQ/N5PDko2t5LA6dzaM07-_WaE4t3jVtSZfwCLcB/s1600/kromosom%2Blalat.jpg" style="width:237.7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" o:button="t" filled="f" stroked="f">
                      <v:fill o:detectmouseclick="t"/>
                      <o:lock v:ext="edit" aspectratio="t"/>
                      <w10:anchorlock/>
                    </v:rect>
                  </w:pict>
                </mc:Fallback>
              </mc:AlternateContent>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6"/>
                <w:szCs w:val="16"/>
                <w:lang w:eastAsia="id-ID"/>
              </w:rPr>
              <w:lastRenderedPageBreak/>
              <w:t>kromosom drosophila</w:t>
            </w:r>
          </w:p>
        </w:tc>
      </w:tr>
    </w:tbl>
    <w:p w:rsidR="00F80164" w:rsidRPr="00F80164" w:rsidRDefault="00F80164" w:rsidP="00F80164">
      <w:pPr>
        <w:shd w:val="clear" w:color="auto" w:fill="FFFFFF"/>
        <w:spacing w:after="0" w:line="360" w:lineRule="atLeast"/>
        <w:jc w:val="both"/>
        <w:rPr>
          <w:ins w:id="198" w:author="Unknown"/>
          <w:rFonts w:ascii="Arial" w:eastAsia="Times New Roman" w:hAnsi="Arial" w:cs="Arial"/>
          <w:color w:val="444444"/>
          <w:sz w:val="20"/>
          <w:szCs w:val="20"/>
          <w:lang w:eastAsia="id-ID"/>
        </w:rPr>
      </w:pPr>
      <w:ins w:id="199" w:author="Unknown">
        <w:r w:rsidRPr="00F80164">
          <w:rPr>
            <w:rFonts w:ascii="Arial" w:eastAsia="Times New Roman" w:hAnsi="Arial" w:cs="Arial"/>
            <w:color w:val="444444"/>
            <w:sz w:val="20"/>
            <w:szCs w:val="20"/>
            <w:lang w:eastAsia="id-ID"/>
          </w:rPr>
          <w:t>Mutasi yang terjadi disebut ...</w:t>
        </w:r>
      </w:ins>
    </w:p>
    <w:p w:rsidR="00F80164" w:rsidRPr="00F80164" w:rsidRDefault="00F80164" w:rsidP="00F80164">
      <w:pPr>
        <w:numPr>
          <w:ilvl w:val="0"/>
          <w:numId w:val="43"/>
        </w:numPr>
        <w:shd w:val="clear" w:color="auto" w:fill="FFFFFF"/>
        <w:spacing w:before="100" w:beforeAutospacing="1" w:after="100" w:afterAutospacing="1" w:line="360" w:lineRule="atLeast"/>
        <w:jc w:val="both"/>
        <w:rPr>
          <w:ins w:id="200" w:author="Unknown"/>
          <w:rFonts w:ascii="Arial" w:eastAsia="Times New Roman" w:hAnsi="Arial" w:cs="Arial"/>
          <w:color w:val="444444"/>
          <w:sz w:val="20"/>
          <w:szCs w:val="20"/>
          <w:lang w:eastAsia="id-ID"/>
        </w:rPr>
      </w:pPr>
      <w:ins w:id="201" w:author="Unknown">
        <w:r w:rsidRPr="00F80164">
          <w:rPr>
            <w:rFonts w:ascii="Arial" w:eastAsia="Times New Roman" w:hAnsi="Arial" w:cs="Arial"/>
            <w:color w:val="444444"/>
            <w:sz w:val="20"/>
            <w:szCs w:val="20"/>
            <w:lang w:eastAsia="id-ID"/>
          </w:rPr>
          <w:t>A. monosomi</w:t>
        </w:r>
      </w:ins>
    </w:p>
    <w:p w:rsidR="00F80164" w:rsidRPr="00F80164" w:rsidRDefault="00F80164" w:rsidP="00F80164">
      <w:pPr>
        <w:numPr>
          <w:ilvl w:val="0"/>
          <w:numId w:val="43"/>
        </w:numPr>
        <w:shd w:val="clear" w:color="auto" w:fill="FFFFFF"/>
        <w:spacing w:before="100" w:beforeAutospacing="1" w:after="100" w:afterAutospacing="1" w:line="360" w:lineRule="atLeast"/>
        <w:jc w:val="both"/>
        <w:rPr>
          <w:ins w:id="202" w:author="Unknown"/>
          <w:rFonts w:ascii="Arial" w:eastAsia="Times New Roman" w:hAnsi="Arial" w:cs="Arial"/>
          <w:color w:val="444444"/>
          <w:sz w:val="20"/>
          <w:szCs w:val="20"/>
          <w:lang w:eastAsia="id-ID"/>
        </w:rPr>
      </w:pPr>
      <w:ins w:id="203" w:author="Unknown">
        <w:r w:rsidRPr="00F80164">
          <w:rPr>
            <w:rFonts w:ascii="Arial" w:eastAsia="Times New Roman" w:hAnsi="Arial" w:cs="Arial"/>
            <w:color w:val="444444"/>
            <w:sz w:val="20"/>
            <w:szCs w:val="20"/>
            <w:lang w:eastAsia="id-ID"/>
          </w:rPr>
          <w:t>B. nulisomi</w:t>
        </w:r>
      </w:ins>
    </w:p>
    <w:p w:rsidR="00F80164" w:rsidRPr="00F80164" w:rsidRDefault="00F80164" w:rsidP="00F80164">
      <w:pPr>
        <w:numPr>
          <w:ilvl w:val="0"/>
          <w:numId w:val="43"/>
        </w:numPr>
        <w:shd w:val="clear" w:color="auto" w:fill="FFFFFF"/>
        <w:spacing w:before="100" w:beforeAutospacing="1" w:after="100" w:afterAutospacing="1" w:line="360" w:lineRule="atLeast"/>
        <w:jc w:val="both"/>
        <w:rPr>
          <w:ins w:id="204" w:author="Unknown"/>
          <w:rFonts w:ascii="Arial" w:eastAsia="Times New Roman" w:hAnsi="Arial" w:cs="Arial"/>
          <w:color w:val="444444"/>
          <w:sz w:val="20"/>
          <w:szCs w:val="20"/>
          <w:lang w:eastAsia="id-ID"/>
        </w:rPr>
      </w:pPr>
      <w:ins w:id="205" w:author="Unknown">
        <w:r w:rsidRPr="00F80164">
          <w:rPr>
            <w:rFonts w:ascii="Arial" w:eastAsia="Times New Roman" w:hAnsi="Arial" w:cs="Arial"/>
            <w:color w:val="444444"/>
            <w:sz w:val="20"/>
            <w:szCs w:val="20"/>
            <w:lang w:eastAsia="id-ID"/>
          </w:rPr>
          <w:t>C. trisomi</w:t>
        </w:r>
      </w:ins>
    </w:p>
    <w:p w:rsidR="00F80164" w:rsidRPr="00F80164" w:rsidRDefault="00F80164" w:rsidP="00F80164">
      <w:pPr>
        <w:numPr>
          <w:ilvl w:val="0"/>
          <w:numId w:val="43"/>
        </w:numPr>
        <w:shd w:val="clear" w:color="auto" w:fill="FFFFFF"/>
        <w:spacing w:before="100" w:beforeAutospacing="1" w:after="100" w:afterAutospacing="1" w:line="360" w:lineRule="atLeast"/>
        <w:jc w:val="both"/>
        <w:rPr>
          <w:ins w:id="206" w:author="Unknown"/>
          <w:rFonts w:ascii="Arial" w:eastAsia="Times New Roman" w:hAnsi="Arial" w:cs="Arial"/>
          <w:color w:val="444444"/>
          <w:sz w:val="20"/>
          <w:szCs w:val="20"/>
          <w:lang w:eastAsia="id-ID"/>
        </w:rPr>
      </w:pPr>
      <w:ins w:id="207" w:author="Unknown">
        <w:r w:rsidRPr="00F80164">
          <w:rPr>
            <w:rFonts w:ascii="Arial" w:eastAsia="Times New Roman" w:hAnsi="Arial" w:cs="Arial"/>
            <w:color w:val="444444"/>
            <w:sz w:val="20"/>
            <w:szCs w:val="20"/>
            <w:lang w:eastAsia="id-ID"/>
          </w:rPr>
          <w:t>D. triploid</w:t>
        </w:r>
      </w:ins>
    </w:p>
    <w:p w:rsidR="00F80164" w:rsidRPr="00F80164" w:rsidRDefault="00F80164" w:rsidP="00F80164">
      <w:pPr>
        <w:numPr>
          <w:ilvl w:val="0"/>
          <w:numId w:val="43"/>
        </w:numPr>
        <w:shd w:val="clear" w:color="auto" w:fill="FFFFFF"/>
        <w:spacing w:before="100" w:beforeAutospacing="1" w:after="100" w:afterAutospacing="1" w:line="360" w:lineRule="atLeast"/>
        <w:jc w:val="both"/>
        <w:rPr>
          <w:ins w:id="208" w:author="Unknown"/>
          <w:rFonts w:ascii="Arial" w:eastAsia="Times New Roman" w:hAnsi="Arial" w:cs="Arial"/>
          <w:color w:val="444444"/>
          <w:sz w:val="20"/>
          <w:szCs w:val="20"/>
          <w:lang w:eastAsia="id-ID"/>
        </w:rPr>
      </w:pPr>
      <w:ins w:id="209" w:author="Unknown">
        <w:r w:rsidRPr="00F80164">
          <w:rPr>
            <w:rFonts w:ascii="Arial" w:eastAsia="Times New Roman" w:hAnsi="Arial" w:cs="Arial"/>
            <w:color w:val="444444"/>
            <w:sz w:val="20"/>
            <w:szCs w:val="20"/>
            <w:lang w:eastAsia="id-ID"/>
          </w:rPr>
          <w:t>E. duplikasi</w:t>
        </w:r>
      </w:ins>
    </w:p>
    <w:p w:rsidR="00F80164" w:rsidRPr="00F80164" w:rsidRDefault="00F80164" w:rsidP="00F80164">
      <w:pPr>
        <w:shd w:val="clear" w:color="auto" w:fill="FFFFFF"/>
        <w:spacing w:after="0" w:line="360" w:lineRule="atLeast"/>
        <w:jc w:val="both"/>
        <w:rPr>
          <w:ins w:id="210" w:author="Unknown"/>
          <w:rFonts w:ascii="Arial" w:eastAsia="Times New Roman" w:hAnsi="Arial" w:cs="Arial"/>
          <w:color w:val="444444"/>
          <w:sz w:val="20"/>
          <w:szCs w:val="20"/>
          <w:lang w:eastAsia="id-ID"/>
        </w:rPr>
      </w:pPr>
      <w:ins w:id="211" w:author="Unknown">
        <w:r w:rsidRPr="00F80164">
          <w:rPr>
            <w:rFonts w:ascii="Arial" w:eastAsia="Times New Roman" w:hAnsi="Arial" w:cs="Arial"/>
            <w:color w:val="444444"/>
            <w:sz w:val="20"/>
            <w:szCs w:val="20"/>
            <w:lang w:eastAsia="id-ID"/>
          </w:rPr>
          <w:t xml:space="preserve">36. Perhatikan gambar percobaan Stanley Miller dibawah ini ! </w:t>
        </w:r>
      </w:ins>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4170"/>
      </w:tblGrid>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20"/>
                <w:szCs w:val="20"/>
                <w:lang w:eastAsia="id-ID"/>
              </w:rPr>
            </w:pPr>
            <w:r w:rsidRPr="00F80164">
              <w:rPr>
                <w:rFonts w:ascii="Arial" w:eastAsia="Times New Roman" w:hAnsi="Arial" w:cs="Arial"/>
                <w:noProof/>
                <w:color w:val="0080FF"/>
                <w:sz w:val="20"/>
                <w:szCs w:val="20"/>
                <w:lang w:eastAsia="id-ID"/>
              </w:rPr>
              <w:drawing>
                <wp:inline distT="0" distB="0" distL="0" distR="0" wp14:anchorId="726E3AD7" wp14:editId="09D44B10">
                  <wp:extent cx="2571750" cy="3048000"/>
                  <wp:effectExtent l="0" t="0" r="0" b="0"/>
                  <wp:docPr id="11" name="Picture 11" descr="percobaan Stanley Mill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ercobaan Stanley Mille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1750" cy="3048000"/>
                          </a:xfrm>
                          <a:prstGeom prst="rect">
                            <a:avLst/>
                          </a:prstGeom>
                          <a:noFill/>
                          <a:ln>
                            <a:noFill/>
                          </a:ln>
                        </pic:spPr>
                      </pic:pic>
                    </a:graphicData>
                  </a:graphic>
                </wp:inline>
              </w:drawing>
            </w:r>
          </w:p>
        </w:tc>
      </w:tr>
      <w:tr w:rsidR="00F80164" w:rsidRPr="00F80164" w:rsidTr="00F80164">
        <w:trPr>
          <w:tblCellSpacing w:w="0" w:type="dxa"/>
          <w:jc w:val="center"/>
        </w:trPr>
        <w:tc>
          <w:tcPr>
            <w:tcW w:w="0" w:type="auto"/>
            <w:vAlign w:val="center"/>
            <w:hideMark/>
          </w:tcPr>
          <w:p w:rsidR="00F80164" w:rsidRPr="00F80164" w:rsidRDefault="00F80164" w:rsidP="00F80164">
            <w:pPr>
              <w:spacing w:after="0" w:line="360" w:lineRule="atLeast"/>
              <w:jc w:val="center"/>
              <w:rPr>
                <w:rFonts w:ascii="Arial" w:eastAsia="Times New Roman" w:hAnsi="Arial" w:cs="Arial"/>
                <w:color w:val="444444"/>
                <w:sz w:val="16"/>
                <w:szCs w:val="16"/>
                <w:lang w:eastAsia="id-ID"/>
              </w:rPr>
            </w:pPr>
            <w:r w:rsidRPr="00F80164">
              <w:rPr>
                <w:rFonts w:ascii="Arial" w:eastAsia="Times New Roman" w:hAnsi="Arial" w:cs="Arial"/>
                <w:color w:val="444444"/>
                <w:sz w:val="15"/>
                <w:szCs w:val="15"/>
                <w:lang w:eastAsia="id-ID"/>
              </w:rPr>
              <w:t>percobaan Stanley Miller</w:t>
            </w:r>
          </w:p>
        </w:tc>
      </w:tr>
    </w:tbl>
    <w:p w:rsidR="00F80164" w:rsidRPr="00F80164" w:rsidRDefault="00F80164" w:rsidP="00F80164">
      <w:pPr>
        <w:shd w:val="clear" w:color="auto" w:fill="FFFFFF"/>
        <w:spacing w:after="0" w:line="360" w:lineRule="atLeast"/>
        <w:jc w:val="both"/>
        <w:rPr>
          <w:ins w:id="212" w:author="Unknown"/>
          <w:rFonts w:ascii="Arial" w:eastAsia="Times New Roman" w:hAnsi="Arial" w:cs="Arial"/>
          <w:color w:val="444444"/>
          <w:sz w:val="20"/>
          <w:szCs w:val="20"/>
          <w:lang w:eastAsia="id-ID"/>
        </w:rPr>
      </w:pPr>
      <w:ins w:id="213" w:author="Unknown">
        <w:r w:rsidRPr="00F80164">
          <w:rPr>
            <w:rFonts w:ascii="Arial" w:eastAsia="Times New Roman" w:hAnsi="Arial" w:cs="Arial"/>
            <w:color w:val="444444"/>
            <w:sz w:val="20"/>
            <w:szCs w:val="20"/>
            <w:lang w:eastAsia="id-ID"/>
          </w:rPr>
          <w:t>Bagian yang berlabel X berisi ...</w:t>
        </w:r>
      </w:ins>
    </w:p>
    <w:p w:rsidR="00F80164" w:rsidRPr="00F80164" w:rsidRDefault="00F80164" w:rsidP="00F80164">
      <w:pPr>
        <w:numPr>
          <w:ilvl w:val="0"/>
          <w:numId w:val="44"/>
        </w:numPr>
        <w:shd w:val="clear" w:color="auto" w:fill="FFFFFF"/>
        <w:spacing w:before="100" w:beforeAutospacing="1" w:after="100" w:afterAutospacing="1" w:line="360" w:lineRule="atLeast"/>
        <w:jc w:val="both"/>
        <w:rPr>
          <w:ins w:id="214" w:author="Unknown"/>
          <w:rFonts w:ascii="Arial" w:eastAsia="Times New Roman" w:hAnsi="Arial" w:cs="Arial"/>
          <w:color w:val="444444"/>
          <w:sz w:val="20"/>
          <w:szCs w:val="20"/>
          <w:lang w:eastAsia="id-ID"/>
        </w:rPr>
      </w:pPr>
      <w:ins w:id="215" w:author="Unknown">
        <w:r w:rsidRPr="00F80164">
          <w:rPr>
            <w:rFonts w:ascii="Arial" w:eastAsia="Times New Roman" w:hAnsi="Arial" w:cs="Arial"/>
            <w:color w:val="444444"/>
            <w:sz w:val="20"/>
            <w:szCs w:val="20"/>
            <w:lang w:eastAsia="id-ID"/>
          </w:rPr>
          <w:t>A. CH4, NH3, H2O dan H2</w:t>
        </w:r>
      </w:ins>
    </w:p>
    <w:p w:rsidR="00F80164" w:rsidRPr="00F80164" w:rsidRDefault="00F80164" w:rsidP="00F80164">
      <w:pPr>
        <w:numPr>
          <w:ilvl w:val="0"/>
          <w:numId w:val="44"/>
        </w:numPr>
        <w:shd w:val="clear" w:color="auto" w:fill="FFFFFF"/>
        <w:spacing w:before="100" w:beforeAutospacing="1" w:after="100" w:afterAutospacing="1" w:line="360" w:lineRule="atLeast"/>
        <w:jc w:val="both"/>
        <w:rPr>
          <w:ins w:id="216" w:author="Unknown"/>
          <w:rFonts w:ascii="Arial" w:eastAsia="Times New Roman" w:hAnsi="Arial" w:cs="Arial"/>
          <w:color w:val="444444"/>
          <w:sz w:val="20"/>
          <w:szCs w:val="20"/>
          <w:lang w:eastAsia="id-ID"/>
        </w:rPr>
      </w:pPr>
      <w:ins w:id="217" w:author="Unknown">
        <w:r w:rsidRPr="00F80164">
          <w:rPr>
            <w:rFonts w:ascii="Arial" w:eastAsia="Times New Roman" w:hAnsi="Arial" w:cs="Arial"/>
            <w:color w:val="444444"/>
            <w:sz w:val="20"/>
            <w:szCs w:val="20"/>
            <w:lang w:eastAsia="id-ID"/>
          </w:rPr>
          <w:t>B. gas karbondioksida</w:t>
        </w:r>
      </w:ins>
    </w:p>
    <w:p w:rsidR="00F80164" w:rsidRPr="00F80164" w:rsidRDefault="00F80164" w:rsidP="00F80164">
      <w:pPr>
        <w:numPr>
          <w:ilvl w:val="0"/>
          <w:numId w:val="44"/>
        </w:numPr>
        <w:shd w:val="clear" w:color="auto" w:fill="FFFFFF"/>
        <w:spacing w:before="100" w:beforeAutospacing="1" w:after="100" w:afterAutospacing="1" w:line="360" w:lineRule="atLeast"/>
        <w:jc w:val="both"/>
        <w:rPr>
          <w:ins w:id="218" w:author="Unknown"/>
          <w:rFonts w:ascii="Arial" w:eastAsia="Times New Roman" w:hAnsi="Arial" w:cs="Arial"/>
          <w:color w:val="444444"/>
          <w:sz w:val="20"/>
          <w:szCs w:val="20"/>
          <w:lang w:eastAsia="id-ID"/>
        </w:rPr>
      </w:pPr>
      <w:ins w:id="219" w:author="Unknown">
        <w:r w:rsidRPr="00F80164">
          <w:rPr>
            <w:rFonts w:ascii="Arial" w:eastAsia="Times New Roman" w:hAnsi="Arial" w:cs="Arial"/>
            <w:color w:val="444444"/>
            <w:sz w:val="20"/>
            <w:szCs w:val="20"/>
            <w:lang w:eastAsia="id-ID"/>
          </w:rPr>
          <w:t>C. asam amino</w:t>
        </w:r>
      </w:ins>
    </w:p>
    <w:p w:rsidR="00F80164" w:rsidRPr="00F80164" w:rsidRDefault="00F80164" w:rsidP="00F80164">
      <w:pPr>
        <w:numPr>
          <w:ilvl w:val="0"/>
          <w:numId w:val="44"/>
        </w:numPr>
        <w:shd w:val="clear" w:color="auto" w:fill="FFFFFF"/>
        <w:spacing w:before="100" w:beforeAutospacing="1" w:after="100" w:afterAutospacing="1" w:line="360" w:lineRule="atLeast"/>
        <w:jc w:val="both"/>
        <w:rPr>
          <w:ins w:id="220" w:author="Unknown"/>
          <w:rFonts w:ascii="Arial" w:eastAsia="Times New Roman" w:hAnsi="Arial" w:cs="Arial"/>
          <w:color w:val="444444"/>
          <w:sz w:val="20"/>
          <w:szCs w:val="20"/>
          <w:lang w:eastAsia="id-ID"/>
        </w:rPr>
      </w:pPr>
      <w:ins w:id="221" w:author="Unknown">
        <w:r w:rsidRPr="00F80164">
          <w:rPr>
            <w:rFonts w:ascii="Arial" w:eastAsia="Times New Roman" w:hAnsi="Arial" w:cs="Arial"/>
            <w:color w:val="444444"/>
            <w:sz w:val="20"/>
            <w:szCs w:val="20"/>
            <w:lang w:eastAsia="id-ID"/>
          </w:rPr>
          <w:t>D. basa nitrogen</w:t>
        </w:r>
      </w:ins>
    </w:p>
    <w:p w:rsidR="00F80164" w:rsidRPr="00F80164" w:rsidRDefault="00F80164" w:rsidP="00F80164">
      <w:pPr>
        <w:numPr>
          <w:ilvl w:val="0"/>
          <w:numId w:val="44"/>
        </w:numPr>
        <w:shd w:val="clear" w:color="auto" w:fill="FFFFFF"/>
        <w:spacing w:before="100" w:beforeAutospacing="1" w:after="100" w:afterAutospacing="1" w:line="360" w:lineRule="atLeast"/>
        <w:jc w:val="both"/>
        <w:rPr>
          <w:ins w:id="222" w:author="Unknown"/>
          <w:rFonts w:ascii="Arial" w:eastAsia="Times New Roman" w:hAnsi="Arial" w:cs="Arial"/>
          <w:color w:val="444444"/>
          <w:sz w:val="20"/>
          <w:szCs w:val="20"/>
          <w:lang w:eastAsia="id-ID"/>
        </w:rPr>
      </w:pPr>
      <w:ins w:id="223" w:author="Unknown">
        <w:r w:rsidRPr="00F80164">
          <w:rPr>
            <w:rFonts w:ascii="Arial" w:eastAsia="Times New Roman" w:hAnsi="Arial" w:cs="Arial"/>
            <w:color w:val="444444"/>
            <w:sz w:val="20"/>
            <w:szCs w:val="20"/>
            <w:lang w:eastAsia="id-ID"/>
          </w:rPr>
          <w:t>E. uap air</w:t>
        </w:r>
      </w:ins>
    </w:p>
    <w:p w:rsidR="00F80164" w:rsidRPr="00F80164" w:rsidRDefault="00F80164" w:rsidP="00F80164">
      <w:pPr>
        <w:shd w:val="clear" w:color="auto" w:fill="FFFFFF"/>
        <w:spacing w:after="0" w:line="360" w:lineRule="atLeast"/>
        <w:jc w:val="both"/>
        <w:rPr>
          <w:ins w:id="224" w:author="Unknown"/>
          <w:rFonts w:ascii="Arial" w:eastAsia="Times New Roman" w:hAnsi="Arial" w:cs="Arial"/>
          <w:color w:val="444444"/>
          <w:sz w:val="20"/>
          <w:szCs w:val="20"/>
          <w:lang w:eastAsia="id-ID"/>
        </w:rPr>
      </w:pPr>
      <w:ins w:id="225" w:author="Unknown">
        <w:r w:rsidRPr="00F80164">
          <w:rPr>
            <w:rFonts w:ascii="Arial" w:eastAsia="Times New Roman" w:hAnsi="Arial" w:cs="Arial"/>
            <w:color w:val="444444"/>
            <w:sz w:val="20"/>
            <w:szCs w:val="20"/>
            <w:lang w:eastAsia="id-ID"/>
          </w:rPr>
          <w:t>37. Menurut hukum Hardy-Weinberg frekuensi gen pada suatu populasi akan dapat berubah. Perubahan ini disebabkan karena ...</w:t>
        </w:r>
      </w:ins>
    </w:p>
    <w:p w:rsidR="00F80164" w:rsidRPr="00F80164" w:rsidRDefault="00F80164" w:rsidP="00F80164">
      <w:pPr>
        <w:numPr>
          <w:ilvl w:val="0"/>
          <w:numId w:val="45"/>
        </w:numPr>
        <w:shd w:val="clear" w:color="auto" w:fill="FFFFFF"/>
        <w:spacing w:before="100" w:beforeAutospacing="1" w:after="100" w:afterAutospacing="1" w:line="360" w:lineRule="atLeast"/>
        <w:jc w:val="both"/>
        <w:rPr>
          <w:ins w:id="226" w:author="Unknown"/>
          <w:rFonts w:ascii="Arial" w:eastAsia="Times New Roman" w:hAnsi="Arial" w:cs="Arial"/>
          <w:color w:val="444444"/>
          <w:sz w:val="20"/>
          <w:szCs w:val="20"/>
          <w:lang w:eastAsia="id-ID"/>
        </w:rPr>
      </w:pPr>
      <w:ins w:id="227" w:author="Unknown">
        <w:r w:rsidRPr="00F80164">
          <w:rPr>
            <w:rFonts w:ascii="Arial" w:eastAsia="Times New Roman" w:hAnsi="Arial" w:cs="Arial"/>
            <w:color w:val="444444"/>
            <w:sz w:val="20"/>
            <w:szCs w:val="20"/>
            <w:lang w:eastAsia="id-ID"/>
          </w:rPr>
          <w:t>A. viabilitas tiap genotip tinggi</w:t>
        </w:r>
      </w:ins>
    </w:p>
    <w:p w:rsidR="00F80164" w:rsidRPr="00F80164" w:rsidRDefault="00F80164" w:rsidP="00F80164">
      <w:pPr>
        <w:numPr>
          <w:ilvl w:val="0"/>
          <w:numId w:val="45"/>
        </w:numPr>
        <w:shd w:val="clear" w:color="auto" w:fill="FFFFFF"/>
        <w:spacing w:before="100" w:beforeAutospacing="1" w:after="100" w:afterAutospacing="1" w:line="360" w:lineRule="atLeast"/>
        <w:jc w:val="both"/>
        <w:rPr>
          <w:ins w:id="228" w:author="Unknown"/>
          <w:rFonts w:ascii="Arial" w:eastAsia="Times New Roman" w:hAnsi="Arial" w:cs="Arial"/>
          <w:color w:val="444444"/>
          <w:sz w:val="20"/>
          <w:szCs w:val="20"/>
          <w:lang w:eastAsia="id-ID"/>
        </w:rPr>
      </w:pPr>
      <w:ins w:id="229" w:author="Unknown">
        <w:r w:rsidRPr="00F80164">
          <w:rPr>
            <w:rFonts w:ascii="Arial" w:eastAsia="Times New Roman" w:hAnsi="Arial" w:cs="Arial"/>
            <w:color w:val="444444"/>
            <w:sz w:val="20"/>
            <w:szCs w:val="20"/>
            <w:lang w:eastAsia="id-ID"/>
          </w:rPr>
          <w:t>B. perkawinan antar genotip secara acak</w:t>
        </w:r>
      </w:ins>
    </w:p>
    <w:p w:rsidR="00F80164" w:rsidRPr="00F80164" w:rsidRDefault="00F80164" w:rsidP="00F80164">
      <w:pPr>
        <w:numPr>
          <w:ilvl w:val="0"/>
          <w:numId w:val="45"/>
        </w:numPr>
        <w:shd w:val="clear" w:color="auto" w:fill="FFFFFF"/>
        <w:spacing w:before="100" w:beforeAutospacing="1" w:after="100" w:afterAutospacing="1" w:line="360" w:lineRule="atLeast"/>
        <w:jc w:val="both"/>
        <w:rPr>
          <w:ins w:id="230" w:author="Unknown"/>
          <w:rFonts w:ascii="Arial" w:eastAsia="Times New Roman" w:hAnsi="Arial" w:cs="Arial"/>
          <w:color w:val="444444"/>
          <w:sz w:val="20"/>
          <w:szCs w:val="20"/>
          <w:lang w:eastAsia="id-ID"/>
        </w:rPr>
      </w:pPr>
      <w:ins w:id="231" w:author="Unknown">
        <w:r w:rsidRPr="00F80164">
          <w:rPr>
            <w:rFonts w:ascii="Arial" w:eastAsia="Times New Roman" w:hAnsi="Arial" w:cs="Arial"/>
            <w:color w:val="444444"/>
            <w:sz w:val="20"/>
            <w:szCs w:val="20"/>
            <w:lang w:eastAsia="id-ID"/>
          </w:rPr>
          <w:t>C. tidak terjadi migrasi</w:t>
        </w:r>
      </w:ins>
    </w:p>
    <w:p w:rsidR="00F80164" w:rsidRPr="00F80164" w:rsidRDefault="00F80164" w:rsidP="00F80164">
      <w:pPr>
        <w:numPr>
          <w:ilvl w:val="0"/>
          <w:numId w:val="45"/>
        </w:numPr>
        <w:shd w:val="clear" w:color="auto" w:fill="FFFFFF"/>
        <w:spacing w:before="100" w:beforeAutospacing="1" w:after="100" w:afterAutospacing="1" w:line="360" w:lineRule="atLeast"/>
        <w:jc w:val="both"/>
        <w:rPr>
          <w:ins w:id="232" w:author="Unknown"/>
          <w:rFonts w:ascii="Arial" w:eastAsia="Times New Roman" w:hAnsi="Arial" w:cs="Arial"/>
          <w:color w:val="444444"/>
          <w:sz w:val="20"/>
          <w:szCs w:val="20"/>
          <w:lang w:eastAsia="id-ID"/>
        </w:rPr>
      </w:pPr>
      <w:ins w:id="233" w:author="Unknown">
        <w:r w:rsidRPr="00F80164">
          <w:rPr>
            <w:rFonts w:ascii="Arial" w:eastAsia="Times New Roman" w:hAnsi="Arial" w:cs="Arial"/>
            <w:color w:val="444444"/>
            <w:sz w:val="20"/>
            <w:szCs w:val="20"/>
            <w:lang w:eastAsia="id-ID"/>
          </w:rPr>
          <w:lastRenderedPageBreak/>
          <w:t>D. tidak terjadi mutasi alam</w:t>
        </w:r>
      </w:ins>
    </w:p>
    <w:p w:rsidR="00F80164" w:rsidRPr="00F80164" w:rsidRDefault="00F80164" w:rsidP="00F80164">
      <w:pPr>
        <w:numPr>
          <w:ilvl w:val="0"/>
          <w:numId w:val="45"/>
        </w:numPr>
        <w:shd w:val="clear" w:color="auto" w:fill="FFFFFF"/>
        <w:spacing w:before="100" w:beforeAutospacing="1" w:after="100" w:afterAutospacing="1" w:line="360" w:lineRule="atLeast"/>
        <w:jc w:val="both"/>
        <w:rPr>
          <w:ins w:id="234" w:author="Unknown"/>
          <w:rFonts w:ascii="Arial" w:eastAsia="Times New Roman" w:hAnsi="Arial" w:cs="Arial"/>
          <w:color w:val="444444"/>
          <w:sz w:val="20"/>
          <w:szCs w:val="20"/>
          <w:lang w:eastAsia="id-ID"/>
        </w:rPr>
      </w:pPr>
      <w:ins w:id="235" w:author="Unknown">
        <w:r w:rsidRPr="00F80164">
          <w:rPr>
            <w:rFonts w:ascii="Arial" w:eastAsia="Times New Roman" w:hAnsi="Arial" w:cs="Arial"/>
            <w:color w:val="444444"/>
            <w:sz w:val="20"/>
            <w:szCs w:val="20"/>
            <w:lang w:eastAsia="id-ID"/>
          </w:rPr>
          <w:t>E. terjadi seleksi alam</w:t>
        </w:r>
      </w:ins>
    </w:p>
    <w:p w:rsidR="00F80164" w:rsidRPr="00F80164" w:rsidRDefault="00F80164" w:rsidP="00F80164">
      <w:pPr>
        <w:shd w:val="clear" w:color="auto" w:fill="FFFFFF"/>
        <w:spacing w:after="0" w:line="360" w:lineRule="atLeast"/>
        <w:jc w:val="both"/>
        <w:rPr>
          <w:ins w:id="236" w:author="Unknown"/>
          <w:rFonts w:ascii="Arial" w:eastAsia="Times New Roman" w:hAnsi="Arial" w:cs="Arial"/>
          <w:color w:val="444444"/>
          <w:sz w:val="20"/>
          <w:szCs w:val="20"/>
          <w:lang w:eastAsia="id-ID"/>
        </w:rPr>
      </w:pPr>
      <w:ins w:id="237" w:author="Unknown">
        <w:r w:rsidRPr="00F80164">
          <w:rPr>
            <w:rFonts w:ascii="Arial" w:eastAsia="Times New Roman" w:hAnsi="Arial" w:cs="Arial"/>
            <w:color w:val="444444"/>
            <w:sz w:val="20"/>
            <w:szCs w:val="20"/>
            <w:lang w:eastAsia="id-ID"/>
          </w:rPr>
          <w:t>38. Salah satu peran bioteknologi dalam bidang pertanian adalah dihasilkannya tanaman transgenik yang mengandung gen bakteri Rhizobium sp. Tujuannya adalah agar tanaman tersebut ...</w:t>
        </w:r>
      </w:ins>
    </w:p>
    <w:p w:rsidR="00F80164" w:rsidRPr="00F80164" w:rsidRDefault="00F80164" w:rsidP="00F80164">
      <w:pPr>
        <w:numPr>
          <w:ilvl w:val="0"/>
          <w:numId w:val="46"/>
        </w:numPr>
        <w:shd w:val="clear" w:color="auto" w:fill="FFFFFF"/>
        <w:spacing w:before="100" w:beforeAutospacing="1" w:after="100" w:afterAutospacing="1" w:line="360" w:lineRule="atLeast"/>
        <w:jc w:val="both"/>
        <w:rPr>
          <w:ins w:id="238" w:author="Unknown"/>
          <w:rFonts w:ascii="Arial" w:eastAsia="Times New Roman" w:hAnsi="Arial" w:cs="Arial"/>
          <w:color w:val="444444"/>
          <w:sz w:val="20"/>
          <w:szCs w:val="20"/>
          <w:lang w:eastAsia="id-ID"/>
        </w:rPr>
      </w:pPr>
      <w:ins w:id="239" w:author="Unknown">
        <w:r w:rsidRPr="00F80164">
          <w:rPr>
            <w:rFonts w:ascii="Arial" w:eastAsia="Times New Roman" w:hAnsi="Arial" w:cs="Arial"/>
            <w:color w:val="444444"/>
            <w:sz w:val="20"/>
            <w:szCs w:val="20"/>
            <w:lang w:eastAsia="id-ID"/>
          </w:rPr>
          <w:t>A. menghasilkan pestisida pembunuh hama</w:t>
        </w:r>
      </w:ins>
    </w:p>
    <w:p w:rsidR="00F80164" w:rsidRPr="00F80164" w:rsidRDefault="00F80164" w:rsidP="00F80164">
      <w:pPr>
        <w:numPr>
          <w:ilvl w:val="0"/>
          <w:numId w:val="46"/>
        </w:numPr>
        <w:shd w:val="clear" w:color="auto" w:fill="FFFFFF"/>
        <w:spacing w:before="100" w:beforeAutospacing="1" w:after="100" w:afterAutospacing="1" w:line="360" w:lineRule="atLeast"/>
        <w:jc w:val="both"/>
        <w:rPr>
          <w:ins w:id="240" w:author="Unknown"/>
          <w:rFonts w:ascii="Arial" w:eastAsia="Times New Roman" w:hAnsi="Arial" w:cs="Arial"/>
          <w:color w:val="444444"/>
          <w:sz w:val="20"/>
          <w:szCs w:val="20"/>
          <w:lang w:eastAsia="id-ID"/>
        </w:rPr>
      </w:pPr>
      <w:ins w:id="241" w:author="Unknown">
        <w:r w:rsidRPr="00F80164">
          <w:rPr>
            <w:rFonts w:ascii="Arial" w:eastAsia="Times New Roman" w:hAnsi="Arial" w:cs="Arial"/>
            <w:color w:val="444444"/>
            <w:sz w:val="20"/>
            <w:szCs w:val="20"/>
            <w:lang w:eastAsia="id-ID"/>
          </w:rPr>
          <w:t>B. mampu memupuk dirinya sendiri</w:t>
        </w:r>
      </w:ins>
    </w:p>
    <w:p w:rsidR="00F80164" w:rsidRPr="00F80164" w:rsidRDefault="00F80164" w:rsidP="00F80164">
      <w:pPr>
        <w:numPr>
          <w:ilvl w:val="0"/>
          <w:numId w:val="46"/>
        </w:numPr>
        <w:shd w:val="clear" w:color="auto" w:fill="FFFFFF"/>
        <w:spacing w:before="100" w:beforeAutospacing="1" w:after="100" w:afterAutospacing="1" w:line="360" w:lineRule="atLeast"/>
        <w:jc w:val="both"/>
        <w:rPr>
          <w:ins w:id="242" w:author="Unknown"/>
          <w:rFonts w:ascii="Arial" w:eastAsia="Times New Roman" w:hAnsi="Arial" w:cs="Arial"/>
          <w:color w:val="444444"/>
          <w:sz w:val="20"/>
          <w:szCs w:val="20"/>
          <w:lang w:eastAsia="id-ID"/>
        </w:rPr>
      </w:pPr>
      <w:ins w:id="243" w:author="Unknown">
        <w:r w:rsidRPr="00F80164">
          <w:rPr>
            <w:rFonts w:ascii="Arial" w:eastAsia="Times New Roman" w:hAnsi="Arial" w:cs="Arial"/>
            <w:color w:val="444444"/>
            <w:sz w:val="20"/>
            <w:szCs w:val="20"/>
            <w:lang w:eastAsia="id-ID"/>
          </w:rPr>
          <w:t>C. menghasilkan protein yang lengkap</w:t>
        </w:r>
      </w:ins>
    </w:p>
    <w:p w:rsidR="00F80164" w:rsidRPr="00F80164" w:rsidRDefault="00F80164" w:rsidP="00F80164">
      <w:pPr>
        <w:numPr>
          <w:ilvl w:val="0"/>
          <w:numId w:val="46"/>
        </w:numPr>
        <w:shd w:val="clear" w:color="auto" w:fill="FFFFFF"/>
        <w:spacing w:before="100" w:beforeAutospacing="1" w:after="100" w:afterAutospacing="1" w:line="360" w:lineRule="atLeast"/>
        <w:jc w:val="both"/>
        <w:rPr>
          <w:ins w:id="244" w:author="Unknown"/>
          <w:rFonts w:ascii="Arial" w:eastAsia="Times New Roman" w:hAnsi="Arial" w:cs="Arial"/>
          <w:color w:val="444444"/>
          <w:sz w:val="20"/>
          <w:szCs w:val="20"/>
          <w:lang w:eastAsia="id-ID"/>
        </w:rPr>
      </w:pPr>
      <w:ins w:id="245" w:author="Unknown">
        <w:r w:rsidRPr="00F80164">
          <w:rPr>
            <w:rFonts w:ascii="Arial" w:eastAsia="Times New Roman" w:hAnsi="Arial" w:cs="Arial"/>
            <w:color w:val="444444"/>
            <w:sz w:val="20"/>
            <w:szCs w:val="20"/>
            <w:lang w:eastAsia="id-ID"/>
          </w:rPr>
          <w:t>D. dapat hidup di lahan yang kering</w:t>
        </w:r>
      </w:ins>
    </w:p>
    <w:p w:rsidR="00F80164" w:rsidRPr="00F80164" w:rsidRDefault="00F80164" w:rsidP="00F80164">
      <w:pPr>
        <w:numPr>
          <w:ilvl w:val="0"/>
          <w:numId w:val="46"/>
        </w:numPr>
        <w:shd w:val="clear" w:color="auto" w:fill="FFFFFF"/>
        <w:spacing w:before="100" w:beforeAutospacing="1" w:after="100" w:afterAutospacing="1" w:line="360" w:lineRule="atLeast"/>
        <w:jc w:val="both"/>
        <w:rPr>
          <w:ins w:id="246" w:author="Unknown"/>
          <w:rFonts w:ascii="Arial" w:eastAsia="Times New Roman" w:hAnsi="Arial" w:cs="Arial"/>
          <w:color w:val="444444"/>
          <w:sz w:val="20"/>
          <w:szCs w:val="20"/>
          <w:lang w:eastAsia="id-ID"/>
        </w:rPr>
      </w:pPr>
      <w:ins w:id="247" w:author="Unknown">
        <w:r w:rsidRPr="00F80164">
          <w:rPr>
            <w:rFonts w:ascii="Arial" w:eastAsia="Times New Roman" w:hAnsi="Arial" w:cs="Arial"/>
            <w:color w:val="444444"/>
            <w:sz w:val="20"/>
            <w:szCs w:val="20"/>
            <w:lang w:eastAsia="id-ID"/>
          </w:rPr>
          <w:t>E. berumur pendek dengan produksi tinggi</w:t>
        </w:r>
      </w:ins>
    </w:p>
    <w:p w:rsidR="00F80164" w:rsidRPr="00F80164" w:rsidRDefault="00F80164" w:rsidP="00F80164">
      <w:pPr>
        <w:shd w:val="clear" w:color="auto" w:fill="FFFFFF"/>
        <w:spacing w:after="0" w:line="360" w:lineRule="atLeast"/>
        <w:jc w:val="both"/>
        <w:rPr>
          <w:ins w:id="248" w:author="Unknown"/>
          <w:rFonts w:ascii="Arial" w:eastAsia="Times New Roman" w:hAnsi="Arial" w:cs="Arial"/>
          <w:color w:val="444444"/>
          <w:sz w:val="20"/>
          <w:szCs w:val="20"/>
          <w:lang w:eastAsia="id-ID"/>
        </w:rPr>
      </w:pPr>
      <w:ins w:id="249" w:author="Unknown">
        <w:r w:rsidRPr="00F80164">
          <w:rPr>
            <w:rFonts w:ascii="Arial" w:eastAsia="Times New Roman" w:hAnsi="Arial" w:cs="Arial"/>
            <w:color w:val="444444"/>
            <w:sz w:val="20"/>
            <w:szCs w:val="20"/>
            <w:lang w:eastAsia="id-ID"/>
          </w:rPr>
          <w:t>39. Untuk memperoleh antibodi monoklonal dalam skala besar dalam bioteknologi modern adalah dengan teknik hibridoma. Teknik ini dilakukan dengan cara meleburkan kedua sel yang berbeda yaitu sel ….</w:t>
        </w:r>
      </w:ins>
    </w:p>
    <w:p w:rsidR="00F80164" w:rsidRPr="00F80164" w:rsidRDefault="00F80164" w:rsidP="00F80164">
      <w:pPr>
        <w:numPr>
          <w:ilvl w:val="0"/>
          <w:numId w:val="47"/>
        </w:numPr>
        <w:shd w:val="clear" w:color="auto" w:fill="FFFFFF"/>
        <w:spacing w:before="100" w:beforeAutospacing="1" w:after="100" w:afterAutospacing="1" w:line="360" w:lineRule="atLeast"/>
        <w:jc w:val="both"/>
        <w:rPr>
          <w:ins w:id="250" w:author="Unknown"/>
          <w:rFonts w:ascii="Arial" w:eastAsia="Times New Roman" w:hAnsi="Arial" w:cs="Arial"/>
          <w:color w:val="444444"/>
          <w:sz w:val="20"/>
          <w:szCs w:val="20"/>
          <w:lang w:eastAsia="id-ID"/>
        </w:rPr>
      </w:pPr>
      <w:ins w:id="251" w:author="Unknown">
        <w:r w:rsidRPr="00F80164">
          <w:rPr>
            <w:rFonts w:ascii="Arial" w:eastAsia="Times New Roman" w:hAnsi="Arial" w:cs="Arial"/>
            <w:color w:val="444444"/>
            <w:sz w:val="20"/>
            <w:szCs w:val="20"/>
            <w:lang w:eastAsia="id-ID"/>
          </w:rPr>
          <w:t>A. kanker dan bakteri</w:t>
        </w:r>
      </w:ins>
    </w:p>
    <w:p w:rsidR="00F80164" w:rsidRPr="00F80164" w:rsidRDefault="00F80164" w:rsidP="00F80164">
      <w:pPr>
        <w:numPr>
          <w:ilvl w:val="0"/>
          <w:numId w:val="47"/>
        </w:numPr>
        <w:shd w:val="clear" w:color="auto" w:fill="FFFFFF"/>
        <w:spacing w:before="100" w:beforeAutospacing="1" w:after="100" w:afterAutospacing="1" w:line="360" w:lineRule="atLeast"/>
        <w:jc w:val="both"/>
        <w:rPr>
          <w:ins w:id="252" w:author="Unknown"/>
          <w:rFonts w:ascii="Arial" w:eastAsia="Times New Roman" w:hAnsi="Arial" w:cs="Arial"/>
          <w:color w:val="444444"/>
          <w:sz w:val="20"/>
          <w:szCs w:val="20"/>
          <w:lang w:eastAsia="id-ID"/>
        </w:rPr>
      </w:pPr>
      <w:ins w:id="253" w:author="Unknown">
        <w:r w:rsidRPr="00F80164">
          <w:rPr>
            <w:rFonts w:ascii="Arial" w:eastAsia="Times New Roman" w:hAnsi="Arial" w:cs="Arial"/>
            <w:color w:val="444444"/>
            <w:sz w:val="20"/>
            <w:szCs w:val="20"/>
            <w:lang w:eastAsia="id-ID"/>
          </w:rPr>
          <w:t>B. kanker dan limfosit</w:t>
        </w:r>
      </w:ins>
    </w:p>
    <w:p w:rsidR="00F80164" w:rsidRPr="00F80164" w:rsidRDefault="00F80164" w:rsidP="00F80164">
      <w:pPr>
        <w:numPr>
          <w:ilvl w:val="0"/>
          <w:numId w:val="47"/>
        </w:numPr>
        <w:shd w:val="clear" w:color="auto" w:fill="FFFFFF"/>
        <w:spacing w:before="100" w:beforeAutospacing="1" w:after="100" w:afterAutospacing="1" w:line="360" w:lineRule="atLeast"/>
        <w:jc w:val="both"/>
        <w:rPr>
          <w:ins w:id="254" w:author="Unknown"/>
          <w:rFonts w:ascii="Arial" w:eastAsia="Times New Roman" w:hAnsi="Arial" w:cs="Arial"/>
          <w:color w:val="444444"/>
          <w:sz w:val="20"/>
          <w:szCs w:val="20"/>
          <w:lang w:eastAsia="id-ID"/>
        </w:rPr>
      </w:pPr>
      <w:ins w:id="255" w:author="Unknown">
        <w:r w:rsidRPr="00F80164">
          <w:rPr>
            <w:rFonts w:ascii="Arial" w:eastAsia="Times New Roman" w:hAnsi="Arial" w:cs="Arial"/>
            <w:color w:val="444444"/>
            <w:sz w:val="20"/>
            <w:szCs w:val="20"/>
            <w:lang w:eastAsia="id-ID"/>
          </w:rPr>
          <w:t>C. bakteri dan sel limfosit</w:t>
        </w:r>
      </w:ins>
    </w:p>
    <w:p w:rsidR="00F80164" w:rsidRPr="00F80164" w:rsidRDefault="00F80164" w:rsidP="00F80164">
      <w:pPr>
        <w:numPr>
          <w:ilvl w:val="0"/>
          <w:numId w:val="47"/>
        </w:numPr>
        <w:shd w:val="clear" w:color="auto" w:fill="FFFFFF"/>
        <w:spacing w:before="100" w:beforeAutospacing="1" w:after="100" w:afterAutospacing="1" w:line="360" w:lineRule="atLeast"/>
        <w:jc w:val="both"/>
        <w:rPr>
          <w:ins w:id="256" w:author="Unknown"/>
          <w:rFonts w:ascii="Arial" w:eastAsia="Times New Roman" w:hAnsi="Arial" w:cs="Arial"/>
          <w:color w:val="444444"/>
          <w:sz w:val="20"/>
          <w:szCs w:val="20"/>
          <w:lang w:eastAsia="id-ID"/>
        </w:rPr>
      </w:pPr>
      <w:ins w:id="257" w:author="Unknown">
        <w:r w:rsidRPr="00F80164">
          <w:rPr>
            <w:rFonts w:ascii="Arial" w:eastAsia="Times New Roman" w:hAnsi="Arial" w:cs="Arial"/>
            <w:color w:val="444444"/>
            <w:sz w:val="20"/>
            <w:szCs w:val="20"/>
            <w:lang w:eastAsia="id-ID"/>
          </w:rPr>
          <w:t>D. embrional dan kanker</w:t>
        </w:r>
      </w:ins>
    </w:p>
    <w:p w:rsidR="00F80164" w:rsidRPr="00F80164" w:rsidRDefault="00F80164" w:rsidP="00F80164">
      <w:pPr>
        <w:numPr>
          <w:ilvl w:val="0"/>
          <w:numId w:val="47"/>
        </w:numPr>
        <w:shd w:val="clear" w:color="auto" w:fill="FFFFFF"/>
        <w:spacing w:before="100" w:beforeAutospacing="1" w:after="100" w:afterAutospacing="1" w:line="360" w:lineRule="atLeast"/>
        <w:jc w:val="both"/>
        <w:rPr>
          <w:ins w:id="258" w:author="Unknown"/>
          <w:rFonts w:ascii="Arial" w:eastAsia="Times New Roman" w:hAnsi="Arial" w:cs="Arial"/>
          <w:color w:val="444444"/>
          <w:sz w:val="20"/>
          <w:szCs w:val="20"/>
          <w:lang w:eastAsia="id-ID"/>
        </w:rPr>
      </w:pPr>
      <w:ins w:id="259" w:author="Unknown">
        <w:r w:rsidRPr="00F80164">
          <w:rPr>
            <w:rFonts w:ascii="Arial" w:eastAsia="Times New Roman" w:hAnsi="Arial" w:cs="Arial"/>
            <w:color w:val="444444"/>
            <w:sz w:val="20"/>
            <w:szCs w:val="20"/>
            <w:lang w:eastAsia="id-ID"/>
          </w:rPr>
          <w:t>E. gamet dan eritrosit</w:t>
        </w:r>
      </w:ins>
    </w:p>
    <w:p w:rsidR="00F80164" w:rsidRPr="00F80164" w:rsidRDefault="00F80164" w:rsidP="00F80164">
      <w:pPr>
        <w:shd w:val="clear" w:color="auto" w:fill="FFFFFF"/>
        <w:spacing w:after="0" w:line="360" w:lineRule="atLeast"/>
        <w:jc w:val="both"/>
        <w:rPr>
          <w:ins w:id="260" w:author="Unknown"/>
          <w:rFonts w:ascii="Arial" w:eastAsia="Times New Roman" w:hAnsi="Arial" w:cs="Arial"/>
          <w:color w:val="444444"/>
          <w:sz w:val="20"/>
          <w:szCs w:val="20"/>
          <w:lang w:eastAsia="id-ID"/>
        </w:rPr>
      </w:pPr>
      <w:ins w:id="261" w:author="Unknown">
        <w:r w:rsidRPr="00F80164">
          <w:rPr>
            <w:rFonts w:ascii="Arial" w:eastAsia="Times New Roman" w:hAnsi="Arial" w:cs="Arial"/>
            <w:color w:val="444444"/>
            <w:sz w:val="20"/>
            <w:szCs w:val="20"/>
            <w:lang w:eastAsia="id-ID"/>
          </w:rPr>
          <w:t>40. Penggunaan tanaman transgenik ternyata dapat menimbulkan dampak negatif bagi lingkungan karena ...</w:t>
        </w:r>
      </w:ins>
    </w:p>
    <w:p w:rsidR="00F80164" w:rsidRPr="00F80164" w:rsidRDefault="00F80164" w:rsidP="00F80164">
      <w:pPr>
        <w:numPr>
          <w:ilvl w:val="0"/>
          <w:numId w:val="48"/>
        </w:numPr>
        <w:shd w:val="clear" w:color="auto" w:fill="FFFFFF"/>
        <w:spacing w:before="100" w:beforeAutospacing="1" w:after="100" w:afterAutospacing="1" w:line="360" w:lineRule="atLeast"/>
        <w:jc w:val="both"/>
        <w:rPr>
          <w:ins w:id="262" w:author="Unknown"/>
          <w:rFonts w:ascii="Arial" w:eastAsia="Times New Roman" w:hAnsi="Arial" w:cs="Arial"/>
          <w:color w:val="444444"/>
          <w:sz w:val="20"/>
          <w:szCs w:val="20"/>
          <w:lang w:eastAsia="id-ID"/>
        </w:rPr>
      </w:pPr>
      <w:ins w:id="263" w:author="Unknown">
        <w:r w:rsidRPr="00F80164">
          <w:rPr>
            <w:rFonts w:ascii="Arial" w:eastAsia="Times New Roman" w:hAnsi="Arial" w:cs="Arial"/>
            <w:color w:val="444444"/>
            <w:sz w:val="20"/>
            <w:szCs w:val="20"/>
            <w:lang w:eastAsia="id-ID"/>
          </w:rPr>
          <w:t>A. menimbulkan reaksi alergi bagi manusia</w:t>
        </w:r>
      </w:ins>
    </w:p>
    <w:p w:rsidR="00F80164" w:rsidRPr="00F80164" w:rsidRDefault="00F80164" w:rsidP="00F80164">
      <w:pPr>
        <w:numPr>
          <w:ilvl w:val="0"/>
          <w:numId w:val="48"/>
        </w:numPr>
        <w:shd w:val="clear" w:color="auto" w:fill="FFFFFF"/>
        <w:spacing w:before="100" w:beforeAutospacing="1" w:after="100" w:afterAutospacing="1" w:line="360" w:lineRule="atLeast"/>
        <w:jc w:val="both"/>
        <w:rPr>
          <w:ins w:id="264" w:author="Unknown"/>
          <w:rFonts w:ascii="Arial" w:eastAsia="Times New Roman" w:hAnsi="Arial" w:cs="Arial"/>
          <w:color w:val="444444"/>
          <w:sz w:val="20"/>
          <w:szCs w:val="20"/>
          <w:lang w:eastAsia="id-ID"/>
        </w:rPr>
      </w:pPr>
      <w:ins w:id="265" w:author="Unknown">
        <w:r w:rsidRPr="00F80164">
          <w:rPr>
            <w:rFonts w:ascii="Arial" w:eastAsia="Times New Roman" w:hAnsi="Arial" w:cs="Arial"/>
            <w:color w:val="444444"/>
            <w:sz w:val="20"/>
            <w:szCs w:val="20"/>
            <w:lang w:eastAsia="id-ID"/>
          </w:rPr>
          <w:t>B. memusnahkan tanaman lain yang kalah bersaing</w:t>
        </w:r>
      </w:ins>
    </w:p>
    <w:p w:rsidR="00F80164" w:rsidRPr="00F80164" w:rsidRDefault="00F80164" w:rsidP="00F80164">
      <w:pPr>
        <w:numPr>
          <w:ilvl w:val="0"/>
          <w:numId w:val="48"/>
        </w:numPr>
        <w:shd w:val="clear" w:color="auto" w:fill="FFFFFF"/>
        <w:spacing w:before="100" w:beforeAutospacing="1" w:after="100" w:afterAutospacing="1" w:line="360" w:lineRule="atLeast"/>
        <w:jc w:val="both"/>
        <w:rPr>
          <w:ins w:id="266" w:author="Unknown"/>
          <w:rFonts w:ascii="Arial" w:eastAsia="Times New Roman" w:hAnsi="Arial" w:cs="Arial"/>
          <w:color w:val="444444"/>
          <w:sz w:val="20"/>
          <w:szCs w:val="20"/>
          <w:lang w:eastAsia="id-ID"/>
        </w:rPr>
      </w:pPr>
      <w:ins w:id="267" w:author="Unknown">
        <w:r w:rsidRPr="00F80164">
          <w:rPr>
            <w:rFonts w:ascii="Arial" w:eastAsia="Times New Roman" w:hAnsi="Arial" w:cs="Arial"/>
            <w:color w:val="444444"/>
            <w:sz w:val="20"/>
            <w:szCs w:val="20"/>
            <w:lang w:eastAsia="id-ID"/>
          </w:rPr>
          <w:t>C. musnahnya serangga atau hewan lain yang bukan target</w:t>
        </w:r>
      </w:ins>
    </w:p>
    <w:p w:rsidR="00F80164" w:rsidRPr="00F80164" w:rsidRDefault="00F80164" w:rsidP="00F80164">
      <w:pPr>
        <w:numPr>
          <w:ilvl w:val="0"/>
          <w:numId w:val="48"/>
        </w:numPr>
        <w:shd w:val="clear" w:color="auto" w:fill="FFFFFF"/>
        <w:spacing w:before="100" w:beforeAutospacing="1" w:after="100" w:afterAutospacing="1" w:line="360" w:lineRule="atLeast"/>
        <w:jc w:val="both"/>
        <w:rPr>
          <w:ins w:id="268" w:author="Unknown"/>
          <w:rFonts w:ascii="Arial" w:eastAsia="Times New Roman" w:hAnsi="Arial" w:cs="Arial"/>
          <w:color w:val="444444"/>
          <w:sz w:val="20"/>
          <w:szCs w:val="20"/>
          <w:lang w:eastAsia="id-ID"/>
        </w:rPr>
      </w:pPr>
      <w:ins w:id="269" w:author="Unknown">
        <w:r w:rsidRPr="00F80164">
          <w:rPr>
            <w:rFonts w:ascii="Arial" w:eastAsia="Times New Roman" w:hAnsi="Arial" w:cs="Arial"/>
            <w:color w:val="444444"/>
            <w:sz w:val="20"/>
            <w:szCs w:val="20"/>
            <w:lang w:eastAsia="id-ID"/>
          </w:rPr>
          <w:t>D. pencemaran gen pada tanaman berbeda jenis</w:t>
        </w:r>
      </w:ins>
    </w:p>
    <w:p w:rsidR="00F80164" w:rsidRPr="00F80164" w:rsidRDefault="00F80164" w:rsidP="00F80164">
      <w:pPr>
        <w:numPr>
          <w:ilvl w:val="0"/>
          <w:numId w:val="48"/>
        </w:numPr>
        <w:shd w:val="clear" w:color="auto" w:fill="FFFFFF"/>
        <w:spacing w:before="100" w:beforeAutospacing="1" w:after="100" w:afterAutospacing="1" w:line="360" w:lineRule="atLeast"/>
        <w:jc w:val="both"/>
        <w:rPr>
          <w:ins w:id="270" w:author="Unknown"/>
          <w:rFonts w:ascii="Arial" w:eastAsia="Times New Roman" w:hAnsi="Arial" w:cs="Arial"/>
          <w:color w:val="444444"/>
          <w:sz w:val="20"/>
          <w:szCs w:val="20"/>
          <w:lang w:eastAsia="id-ID"/>
        </w:rPr>
      </w:pPr>
      <w:ins w:id="271" w:author="Unknown">
        <w:r w:rsidRPr="00F80164">
          <w:rPr>
            <w:rFonts w:ascii="Arial" w:eastAsia="Times New Roman" w:hAnsi="Arial" w:cs="Arial"/>
            <w:color w:val="444444"/>
            <w:sz w:val="20"/>
            <w:szCs w:val="20"/>
            <w:lang w:eastAsia="id-ID"/>
          </w:rPr>
          <w:t>E. serangga menjadi resisten terhadap insektisida</w:t>
        </w:r>
      </w:ins>
    </w:p>
    <w:p w:rsidR="00E1516A" w:rsidRDefault="00F80164" w:rsidP="00F80164">
      <w:pPr>
        <w:numPr>
          <w:ilvl w:val="0"/>
          <w:numId w:val="49"/>
        </w:numPr>
        <w:shd w:val="clear" w:color="auto" w:fill="FFFFFF"/>
        <w:spacing w:before="75" w:after="75" w:line="360" w:lineRule="atLeast"/>
        <w:ind w:left="75" w:right="75"/>
        <w:jc w:val="center"/>
      </w:pPr>
    </w:p>
    <w:sectPr w:rsidR="00E15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AFB"/>
    <w:multiLevelType w:val="multilevel"/>
    <w:tmpl w:val="6BF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42B48"/>
    <w:multiLevelType w:val="multilevel"/>
    <w:tmpl w:val="67FC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F58A5"/>
    <w:multiLevelType w:val="multilevel"/>
    <w:tmpl w:val="F944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E4AAB"/>
    <w:multiLevelType w:val="multilevel"/>
    <w:tmpl w:val="ACD0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43139"/>
    <w:multiLevelType w:val="multilevel"/>
    <w:tmpl w:val="3558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313C6"/>
    <w:multiLevelType w:val="multilevel"/>
    <w:tmpl w:val="B2CC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F4EB9"/>
    <w:multiLevelType w:val="multilevel"/>
    <w:tmpl w:val="BC5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6F5285"/>
    <w:multiLevelType w:val="multilevel"/>
    <w:tmpl w:val="04E2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880DF7"/>
    <w:multiLevelType w:val="multilevel"/>
    <w:tmpl w:val="FCA6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664EF"/>
    <w:multiLevelType w:val="multilevel"/>
    <w:tmpl w:val="F6A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653549"/>
    <w:multiLevelType w:val="multilevel"/>
    <w:tmpl w:val="EA64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F81B77"/>
    <w:multiLevelType w:val="multilevel"/>
    <w:tmpl w:val="D276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3B32F6"/>
    <w:multiLevelType w:val="multilevel"/>
    <w:tmpl w:val="A3F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9A7B72"/>
    <w:multiLevelType w:val="multilevel"/>
    <w:tmpl w:val="3F78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D23ED1"/>
    <w:multiLevelType w:val="multilevel"/>
    <w:tmpl w:val="38C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005BF1"/>
    <w:multiLevelType w:val="multilevel"/>
    <w:tmpl w:val="E16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D76DE7"/>
    <w:multiLevelType w:val="multilevel"/>
    <w:tmpl w:val="FCB6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1D7F4D"/>
    <w:multiLevelType w:val="multilevel"/>
    <w:tmpl w:val="E91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83774F"/>
    <w:multiLevelType w:val="multilevel"/>
    <w:tmpl w:val="D920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EF4184"/>
    <w:multiLevelType w:val="multilevel"/>
    <w:tmpl w:val="2A4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A82FAA"/>
    <w:multiLevelType w:val="multilevel"/>
    <w:tmpl w:val="A3F6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A40440"/>
    <w:multiLevelType w:val="multilevel"/>
    <w:tmpl w:val="7E80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367C07"/>
    <w:multiLevelType w:val="multilevel"/>
    <w:tmpl w:val="CA5C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BD175C"/>
    <w:multiLevelType w:val="multilevel"/>
    <w:tmpl w:val="D862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483EB4"/>
    <w:multiLevelType w:val="multilevel"/>
    <w:tmpl w:val="879E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37217E"/>
    <w:multiLevelType w:val="multilevel"/>
    <w:tmpl w:val="1402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780411"/>
    <w:multiLevelType w:val="multilevel"/>
    <w:tmpl w:val="7A42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393C4E"/>
    <w:multiLevelType w:val="multilevel"/>
    <w:tmpl w:val="8E4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344337"/>
    <w:multiLevelType w:val="multilevel"/>
    <w:tmpl w:val="A74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E00B63"/>
    <w:multiLevelType w:val="multilevel"/>
    <w:tmpl w:val="1FD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354A81"/>
    <w:multiLevelType w:val="multilevel"/>
    <w:tmpl w:val="18A4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AD0CCE"/>
    <w:multiLevelType w:val="multilevel"/>
    <w:tmpl w:val="E86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9E0A63"/>
    <w:multiLevelType w:val="multilevel"/>
    <w:tmpl w:val="44D6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A82A5A"/>
    <w:multiLevelType w:val="multilevel"/>
    <w:tmpl w:val="023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760B4B"/>
    <w:multiLevelType w:val="multilevel"/>
    <w:tmpl w:val="BA4E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EF06FD"/>
    <w:multiLevelType w:val="multilevel"/>
    <w:tmpl w:val="797A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987037"/>
    <w:multiLevelType w:val="multilevel"/>
    <w:tmpl w:val="6522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EB1621"/>
    <w:multiLevelType w:val="multilevel"/>
    <w:tmpl w:val="4F3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5F7F2B"/>
    <w:multiLevelType w:val="multilevel"/>
    <w:tmpl w:val="CCC8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0718D0"/>
    <w:multiLevelType w:val="multilevel"/>
    <w:tmpl w:val="414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A536D1"/>
    <w:multiLevelType w:val="multilevel"/>
    <w:tmpl w:val="3DC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B926D5"/>
    <w:multiLevelType w:val="multilevel"/>
    <w:tmpl w:val="F66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F65CE9"/>
    <w:multiLevelType w:val="multilevel"/>
    <w:tmpl w:val="443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C96953"/>
    <w:multiLevelType w:val="multilevel"/>
    <w:tmpl w:val="B6AE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6E62E9"/>
    <w:multiLevelType w:val="multilevel"/>
    <w:tmpl w:val="C24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264085"/>
    <w:multiLevelType w:val="multilevel"/>
    <w:tmpl w:val="DFD8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4D0DD1"/>
    <w:multiLevelType w:val="multilevel"/>
    <w:tmpl w:val="9BEE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3E19D0"/>
    <w:multiLevelType w:val="multilevel"/>
    <w:tmpl w:val="ED3E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FA09AA"/>
    <w:multiLevelType w:val="multilevel"/>
    <w:tmpl w:val="ED36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6"/>
  </w:num>
  <w:num w:numId="4">
    <w:abstractNumId w:val="25"/>
  </w:num>
  <w:num w:numId="5">
    <w:abstractNumId w:val="28"/>
  </w:num>
  <w:num w:numId="6">
    <w:abstractNumId w:val="10"/>
  </w:num>
  <w:num w:numId="7">
    <w:abstractNumId w:val="34"/>
  </w:num>
  <w:num w:numId="8">
    <w:abstractNumId w:val="9"/>
  </w:num>
  <w:num w:numId="9">
    <w:abstractNumId w:val="36"/>
  </w:num>
  <w:num w:numId="10">
    <w:abstractNumId w:val="12"/>
  </w:num>
  <w:num w:numId="11">
    <w:abstractNumId w:val="41"/>
  </w:num>
  <w:num w:numId="12">
    <w:abstractNumId w:val="11"/>
  </w:num>
  <w:num w:numId="13">
    <w:abstractNumId w:val="39"/>
  </w:num>
  <w:num w:numId="14">
    <w:abstractNumId w:val="13"/>
  </w:num>
  <w:num w:numId="15">
    <w:abstractNumId w:val="29"/>
  </w:num>
  <w:num w:numId="16">
    <w:abstractNumId w:val="37"/>
  </w:num>
  <w:num w:numId="17">
    <w:abstractNumId w:val="33"/>
  </w:num>
  <w:num w:numId="18">
    <w:abstractNumId w:val="44"/>
  </w:num>
  <w:num w:numId="19">
    <w:abstractNumId w:val="21"/>
  </w:num>
  <w:num w:numId="20">
    <w:abstractNumId w:val="4"/>
  </w:num>
  <w:num w:numId="21">
    <w:abstractNumId w:val="47"/>
  </w:num>
  <w:num w:numId="22">
    <w:abstractNumId w:val="31"/>
  </w:num>
  <w:num w:numId="23">
    <w:abstractNumId w:val="24"/>
  </w:num>
  <w:num w:numId="24">
    <w:abstractNumId w:val="46"/>
  </w:num>
  <w:num w:numId="25">
    <w:abstractNumId w:val="8"/>
  </w:num>
  <w:num w:numId="26">
    <w:abstractNumId w:val="23"/>
  </w:num>
  <w:num w:numId="27">
    <w:abstractNumId w:val="18"/>
  </w:num>
  <w:num w:numId="28">
    <w:abstractNumId w:val="2"/>
  </w:num>
  <w:num w:numId="29">
    <w:abstractNumId w:val="15"/>
  </w:num>
  <w:num w:numId="30">
    <w:abstractNumId w:val="42"/>
  </w:num>
  <w:num w:numId="31">
    <w:abstractNumId w:val="5"/>
  </w:num>
  <w:num w:numId="32">
    <w:abstractNumId w:val="38"/>
  </w:num>
  <w:num w:numId="33">
    <w:abstractNumId w:val="1"/>
  </w:num>
  <w:num w:numId="34">
    <w:abstractNumId w:val="43"/>
  </w:num>
  <w:num w:numId="35">
    <w:abstractNumId w:val="6"/>
  </w:num>
  <w:num w:numId="36">
    <w:abstractNumId w:val="30"/>
  </w:num>
  <w:num w:numId="37">
    <w:abstractNumId w:val="45"/>
  </w:num>
  <w:num w:numId="38">
    <w:abstractNumId w:val="17"/>
  </w:num>
  <w:num w:numId="39">
    <w:abstractNumId w:val="32"/>
  </w:num>
  <w:num w:numId="40">
    <w:abstractNumId w:val="16"/>
  </w:num>
  <w:num w:numId="41">
    <w:abstractNumId w:val="20"/>
  </w:num>
  <w:num w:numId="42">
    <w:abstractNumId w:val="35"/>
  </w:num>
  <w:num w:numId="43">
    <w:abstractNumId w:val="3"/>
  </w:num>
  <w:num w:numId="44">
    <w:abstractNumId w:val="14"/>
  </w:num>
  <w:num w:numId="45">
    <w:abstractNumId w:val="27"/>
  </w:num>
  <w:num w:numId="46">
    <w:abstractNumId w:val="40"/>
  </w:num>
  <w:num w:numId="47">
    <w:abstractNumId w:val="22"/>
  </w:num>
  <w:num w:numId="48">
    <w:abstractNumId w:val="48"/>
  </w:num>
  <w:num w:numId="49">
    <w:abstractNumId w:val="1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64"/>
    <w:rsid w:val="004905AD"/>
    <w:rsid w:val="005B0DE3"/>
    <w:rsid w:val="00F801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0164"/>
    <w:pPr>
      <w:spacing w:after="120" w:line="240" w:lineRule="auto"/>
      <w:outlineLvl w:val="0"/>
    </w:pPr>
    <w:rPr>
      <w:rFonts w:ascii="Times New Roman" w:eastAsia="Times New Roman" w:hAnsi="Times New Roman" w:cs="Times New Roman"/>
      <w:kern w:val="36"/>
      <w:sz w:val="24"/>
      <w:szCs w:val="24"/>
      <w:lang w:eastAsia="id-ID"/>
    </w:rPr>
  </w:style>
  <w:style w:type="paragraph" w:styleId="Heading2">
    <w:name w:val="heading 2"/>
    <w:basedOn w:val="Normal"/>
    <w:link w:val="Heading2Char"/>
    <w:uiPriority w:val="9"/>
    <w:qFormat/>
    <w:rsid w:val="00F80164"/>
    <w:pPr>
      <w:spacing w:after="120" w:line="240" w:lineRule="auto"/>
      <w:outlineLvl w:val="1"/>
    </w:pPr>
    <w:rPr>
      <w:rFonts w:ascii="Times New Roman" w:eastAsia="Times New Roman" w:hAnsi="Times New Roman" w:cs="Times New Roman"/>
      <w:sz w:val="23"/>
      <w:szCs w:val="23"/>
      <w:lang w:eastAsia="id-ID"/>
    </w:rPr>
  </w:style>
  <w:style w:type="paragraph" w:styleId="Heading3">
    <w:name w:val="heading 3"/>
    <w:basedOn w:val="Normal"/>
    <w:link w:val="Heading3Char"/>
    <w:uiPriority w:val="9"/>
    <w:qFormat/>
    <w:rsid w:val="00F80164"/>
    <w:pPr>
      <w:spacing w:after="120" w:line="240" w:lineRule="auto"/>
      <w:outlineLvl w:val="2"/>
    </w:pPr>
    <w:rPr>
      <w:rFonts w:ascii="Times New Roman" w:eastAsia="Times New Roman" w:hAnsi="Times New Roman" w:cs="Times New Roman"/>
      <w:sz w:val="21"/>
      <w:szCs w:val="21"/>
      <w:lang w:eastAsia="id-ID"/>
    </w:rPr>
  </w:style>
  <w:style w:type="paragraph" w:styleId="Heading4">
    <w:name w:val="heading 4"/>
    <w:basedOn w:val="Normal"/>
    <w:link w:val="Heading4Char"/>
    <w:uiPriority w:val="9"/>
    <w:qFormat/>
    <w:rsid w:val="00F80164"/>
    <w:pPr>
      <w:spacing w:after="120" w:line="240" w:lineRule="auto"/>
      <w:outlineLvl w:val="3"/>
    </w:pPr>
    <w:rPr>
      <w:rFonts w:ascii="Times New Roman" w:eastAsia="Times New Roman" w:hAnsi="Times New Roman" w:cs="Times New Roman"/>
      <w:sz w:val="20"/>
      <w:szCs w:val="20"/>
      <w:lang w:eastAsia="id-ID"/>
    </w:rPr>
  </w:style>
  <w:style w:type="paragraph" w:styleId="Heading5">
    <w:name w:val="heading 5"/>
    <w:basedOn w:val="Normal"/>
    <w:link w:val="Heading5Char"/>
    <w:uiPriority w:val="9"/>
    <w:qFormat/>
    <w:rsid w:val="00F80164"/>
    <w:pPr>
      <w:spacing w:after="120" w:line="240" w:lineRule="auto"/>
      <w:outlineLvl w:val="4"/>
    </w:pPr>
    <w:rPr>
      <w:rFonts w:ascii="Times New Roman" w:eastAsia="Times New Roman" w:hAnsi="Times New Roman" w:cs="Times New Roman"/>
      <w:sz w:val="20"/>
      <w:szCs w:val="20"/>
      <w:lang w:eastAsia="id-ID"/>
    </w:rPr>
  </w:style>
  <w:style w:type="paragraph" w:styleId="Heading6">
    <w:name w:val="heading 6"/>
    <w:basedOn w:val="Normal"/>
    <w:link w:val="Heading6Char"/>
    <w:uiPriority w:val="9"/>
    <w:qFormat/>
    <w:rsid w:val="00F80164"/>
    <w:pPr>
      <w:spacing w:after="120" w:line="240" w:lineRule="auto"/>
      <w:outlineLvl w:val="5"/>
    </w:pPr>
    <w:rPr>
      <w:rFonts w:ascii="Times New Roman" w:eastAsia="Times New Roman" w:hAnsi="Times New Roman" w:cs="Times New Roman"/>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164"/>
    <w:rPr>
      <w:rFonts w:ascii="Times New Roman" w:eastAsia="Times New Roman" w:hAnsi="Times New Roman" w:cs="Times New Roman"/>
      <w:kern w:val="36"/>
      <w:sz w:val="24"/>
      <w:szCs w:val="24"/>
      <w:lang w:eastAsia="id-ID"/>
    </w:rPr>
  </w:style>
  <w:style w:type="character" w:customStyle="1" w:styleId="Heading2Char">
    <w:name w:val="Heading 2 Char"/>
    <w:basedOn w:val="DefaultParagraphFont"/>
    <w:link w:val="Heading2"/>
    <w:uiPriority w:val="9"/>
    <w:rsid w:val="00F80164"/>
    <w:rPr>
      <w:rFonts w:ascii="Times New Roman" w:eastAsia="Times New Roman" w:hAnsi="Times New Roman" w:cs="Times New Roman"/>
      <w:sz w:val="23"/>
      <w:szCs w:val="23"/>
      <w:lang w:eastAsia="id-ID"/>
    </w:rPr>
  </w:style>
  <w:style w:type="character" w:customStyle="1" w:styleId="Heading3Char">
    <w:name w:val="Heading 3 Char"/>
    <w:basedOn w:val="DefaultParagraphFont"/>
    <w:link w:val="Heading3"/>
    <w:uiPriority w:val="9"/>
    <w:rsid w:val="00F80164"/>
    <w:rPr>
      <w:rFonts w:ascii="Times New Roman" w:eastAsia="Times New Roman" w:hAnsi="Times New Roman" w:cs="Times New Roman"/>
      <w:sz w:val="21"/>
      <w:szCs w:val="21"/>
      <w:lang w:eastAsia="id-ID"/>
    </w:rPr>
  </w:style>
  <w:style w:type="character" w:customStyle="1" w:styleId="Heading4Char">
    <w:name w:val="Heading 4 Char"/>
    <w:basedOn w:val="DefaultParagraphFont"/>
    <w:link w:val="Heading4"/>
    <w:uiPriority w:val="9"/>
    <w:rsid w:val="00F80164"/>
    <w:rPr>
      <w:rFonts w:ascii="Times New Roman" w:eastAsia="Times New Roman" w:hAnsi="Times New Roman" w:cs="Times New Roman"/>
      <w:sz w:val="20"/>
      <w:szCs w:val="20"/>
      <w:lang w:eastAsia="id-ID"/>
    </w:rPr>
  </w:style>
  <w:style w:type="character" w:customStyle="1" w:styleId="Heading5Char">
    <w:name w:val="Heading 5 Char"/>
    <w:basedOn w:val="DefaultParagraphFont"/>
    <w:link w:val="Heading5"/>
    <w:uiPriority w:val="9"/>
    <w:rsid w:val="00F80164"/>
    <w:rPr>
      <w:rFonts w:ascii="Times New Roman" w:eastAsia="Times New Roman" w:hAnsi="Times New Roman" w:cs="Times New Roman"/>
      <w:sz w:val="20"/>
      <w:szCs w:val="20"/>
      <w:lang w:eastAsia="id-ID"/>
    </w:rPr>
  </w:style>
  <w:style w:type="character" w:customStyle="1" w:styleId="Heading6Char">
    <w:name w:val="Heading 6 Char"/>
    <w:basedOn w:val="DefaultParagraphFont"/>
    <w:link w:val="Heading6"/>
    <w:uiPriority w:val="9"/>
    <w:rsid w:val="00F80164"/>
    <w:rPr>
      <w:rFonts w:ascii="Times New Roman" w:eastAsia="Times New Roman" w:hAnsi="Times New Roman" w:cs="Times New Roman"/>
      <w:sz w:val="20"/>
      <w:szCs w:val="20"/>
      <w:lang w:eastAsia="id-ID"/>
    </w:rPr>
  </w:style>
  <w:style w:type="numbering" w:customStyle="1" w:styleId="NoList1">
    <w:name w:val="No List1"/>
    <w:next w:val="NoList"/>
    <w:uiPriority w:val="99"/>
    <w:semiHidden/>
    <w:unhideWhenUsed/>
    <w:rsid w:val="00F80164"/>
  </w:style>
  <w:style w:type="character" w:styleId="Hyperlink">
    <w:name w:val="Hyperlink"/>
    <w:basedOn w:val="DefaultParagraphFont"/>
    <w:uiPriority w:val="99"/>
    <w:semiHidden/>
    <w:unhideWhenUsed/>
    <w:rsid w:val="00F80164"/>
    <w:rPr>
      <w:strike w:val="0"/>
      <w:dstrike w:val="0"/>
      <w:color w:val="0080FF"/>
      <w:u w:val="none"/>
      <w:effect w:val="none"/>
    </w:rPr>
  </w:style>
  <w:style w:type="character" w:styleId="FollowedHyperlink">
    <w:name w:val="FollowedHyperlink"/>
    <w:basedOn w:val="DefaultParagraphFont"/>
    <w:uiPriority w:val="99"/>
    <w:semiHidden/>
    <w:unhideWhenUsed/>
    <w:rsid w:val="00F80164"/>
    <w:rPr>
      <w:strike w:val="0"/>
      <w:dstrike w:val="0"/>
      <w:color w:val="0080FF"/>
      <w:u w:val="none"/>
      <w:effect w:val="none"/>
    </w:rPr>
  </w:style>
  <w:style w:type="paragraph" w:styleId="NormalWeb">
    <w:name w:val="Normal (Web)"/>
    <w:basedOn w:val="Normal"/>
    <w:uiPriority w:val="99"/>
    <w:semiHidden/>
    <w:unhideWhenUsed/>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list-title">
    <w:name w:val="blog-list-title"/>
    <w:basedOn w:val="Normal"/>
    <w:rsid w:val="00F80164"/>
    <w:pPr>
      <w:spacing w:before="100" w:beforeAutospacing="1" w:after="100" w:afterAutospacing="1" w:line="240" w:lineRule="auto"/>
    </w:pPr>
    <w:rPr>
      <w:rFonts w:ascii="Times New Roman" w:eastAsia="Times New Roman" w:hAnsi="Times New Roman" w:cs="Times New Roman"/>
      <w:b/>
      <w:bCs/>
      <w:sz w:val="24"/>
      <w:szCs w:val="24"/>
      <w:lang w:eastAsia="id-ID"/>
    </w:rPr>
  </w:style>
  <w:style w:type="paragraph" w:customStyle="1" w:styleId="contact-form-widget">
    <w:name w:val="contact-form-widge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ntact-form-success-message">
    <w:name w:val="contact-form-success-message"/>
    <w:basedOn w:val="Normal"/>
    <w:rsid w:val="00F80164"/>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lang w:eastAsia="id-ID"/>
    </w:rPr>
  </w:style>
  <w:style w:type="paragraph" w:customStyle="1" w:styleId="contact-form-error-message">
    <w:name w:val="contact-form-error-message"/>
    <w:basedOn w:val="Normal"/>
    <w:rsid w:val="00F80164"/>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lang w:eastAsia="id-ID"/>
    </w:rPr>
  </w:style>
  <w:style w:type="paragraph" w:customStyle="1" w:styleId="contact-form-success-message-with-border">
    <w:name w:val="contact-form-success-message-with-border"/>
    <w:basedOn w:val="Normal"/>
    <w:rsid w:val="00F80164"/>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lang w:eastAsia="id-ID"/>
    </w:rPr>
  </w:style>
  <w:style w:type="paragraph" w:customStyle="1" w:styleId="contact-form-error-message-with-border">
    <w:name w:val="contact-form-error-message-with-border"/>
    <w:basedOn w:val="Normal"/>
    <w:rsid w:val="00F80164"/>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lang w:eastAsia="id-ID"/>
    </w:rPr>
  </w:style>
  <w:style w:type="paragraph" w:customStyle="1" w:styleId="contact-form-cross">
    <w:name w:val="contact-form-cross"/>
    <w:basedOn w:val="Normal"/>
    <w:rsid w:val="00F80164"/>
    <w:pPr>
      <w:spacing w:after="0" w:line="240" w:lineRule="auto"/>
      <w:ind w:left="75" w:right="75"/>
    </w:pPr>
    <w:rPr>
      <w:rFonts w:ascii="Times New Roman" w:eastAsia="Times New Roman" w:hAnsi="Times New Roman" w:cs="Times New Roman"/>
      <w:sz w:val="24"/>
      <w:szCs w:val="24"/>
      <w:lang w:eastAsia="id-ID"/>
    </w:rPr>
  </w:style>
  <w:style w:type="paragraph" w:customStyle="1" w:styleId="contact-form-email">
    <w:name w:val="contact-form-email"/>
    <w:basedOn w:val="Normal"/>
    <w:rsid w:val="00F80164"/>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lang w:eastAsia="id-ID"/>
    </w:rPr>
  </w:style>
  <w:style w:type="paragraph" w:customStyle="1" w:styleId="contact-form-name">
    <w:name w:val="contact-form-name"/>
    <w:basedOn w:val="Normal"/>
    <w:rsid w:val="00F80164"/>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lang w:eastAsia="id-ID"/>
    </w:rPr>
  </w:style>
  <w:style w:type="paragraph" w:customStyle="1" w:styleId="contact-form-email-message">
    <w:name w:val="contact-form-email-message"/>
    <w:basedOn w:val="Normal"/>
    <w:rsid w:val="00F80164"/>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lang w:eastAsia="id-ID"/>
    </w:rPr>
  </w:style>
  <w:style w:type="paragraph" w:customStyle="1" w:styleId="contact-form-button">
    <w:name w:val="contact-form-button"/>
    <w:basedOn w:val="Normal"/>
    <w:rsid w:val="00F80164"/>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jc w:val="center"/>
    </w:pPr>
    <w:rPr>
      <w:rFonts w:ascii="Arial" w:eastAsia="Times New Roman" w:hAnsi="Arial" w:cs="Arial"/>
      <w:b/>
      <w:bCs/>
      <w:color w:val="444444"/>
      <w:sz w:val="17"/>
      <w:szCs w:val="17"/>
      <w:lang w:eastAsia="id-ID"/>
    </w:rPr>
  </w:style>
  <w:style w:type="paragraph" w:customStyle="1" w:styleId="contact-form-button-submit">
    <w:name w:val="contact-form-button-submit"/>
    <w:basedOn w:val="Normal"/>
    <w:rsid w:val="00F80164"/>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lang w:eastAsia="id-ID"/>
    </w:rPr>
  </w:style>
  <w:style w:type="paragraph" w:customStyle="1" w:styleId="follower">
    <w:name w:val="follower"/>
    <w:basedOn w:val="Normal"/>
    <w:rsid w:val="00F80164"/>
    <w:pPr>
      <w:spacing w:before="30" w:after="30" w:line="240" w:lineRule="auto"/>
      <w:ind w:left="30" w:right="30"/>
    </w:pPr>
    <w:rPr>
      <w:rFonts w:ascii="Times New Roman" w:eastAsia="Times New Roman" w:hAnsi="Times New Roman" w:cs="Times New Roman"/>
      <w:sz w:val="24"/>
      <w:szCs w:val="24"/>
      <w:lang w:eastAsia="id-ID"/>
    </w:rPr>
  </w:style>
  <w:style w:type="paragraph" w:customStyle="1" w:styleId="label-size-1">
    <w:name w:val="label-size-1"/>
    <w:basedOn w:val="Normal"/>
    <w:rsid w:val="00F80164"/>
    <w:pPr>
      <w:spacing w:before="100" w:beforeAutospacing="1" w:after="100" w:afterAutospacing="1" w:line="240" w:lineRule="auto"/>
    </w:pPr>
    <w:rPr>
      <w:rFonts w:ascii="Times New Roman" w:eastAsia="Times New Roman" w:hAnsi="Times New Roman" w:cs="Times New Roman"/>
      <w:color w:val="555555"/>
      <w:sz w:val="24"/>
      <w:szCs w:val="24"/>
      <w:lang w:eastAsia="id-ID"/>
    </w:rPr>
  </w:style>
  <w:style w:type="paragraph" w:customStyle="1" w:styleId="label-size-2">
    <w:name w:val="label-size-2"/>
    <w:basedOn w:val="Normal"/>
    <w:rsid w:val="00F80164"/>
    <w:pPr>
      <w:spacing w:before="100" w:beforeAutospacing="1" w:after="100" w:afterAutospacing="1" w:line="240" w:lineRule="auto"/>
    </w:pPr>
    <w:rPr>
      <w:rFonts w:ascii="Times New Roman" w:eastAsia="Times New Roman" w:hAnsi="Times New Roman" w:cs="Times New Roman"/>
      <w:color w:val="555555"/>
      <w:sz w:val="24"/>
      <w:szCs w:val="24"/>
      <w:lang w:eastAsia="id-ID"/>
    </w:rPr>
  </w:style>
  <w:style w:type="paragraph" w:customStyle="1" w:styleId="label-size-3">
    <w:name w:val="label-size-3"/>
    <w:basedOn w:val="Normal"/>
    <w:rsid w:val="00F80164"/>
    <w:pPr>
      <w:spacing w:before="100" w:beforeAutospacing="1" w:after="100" w:afterAutospacing="1" w:line="240" w:lineRule="auto"/>
    </w:pPr>
    <w:rPr>
      <w:rFonts w:ascii="Times New Roman" w:eastAsia="Times New Roman" w:hAnsi="Times New Roman" w:cs="Times New Roman"/>
      <w:color w:val="555555"/>
      <w:sz w:val="24"/>
      <w:szCs w:val="24"/>
      <w:lang w:eastAsia="id-ID"/>
    </w:rPr>
  </w:style>
  <w:style w:type="paragraph" w:customStyle="1" w:styleId="label-size-4">
    <w:name w:val="label-size-4"/>
    <w:basedOn w:val="Normal"/>
    <w:rsid w:val="00F80164"/>
    <w:pPr>
      <w:spacing w:before="100" w:beforeAutospacing="1" w:after="100" w:afterAutospacing="1" w:line="240" w:lineRule="auto"/>
    </w:pPr>
    <w:rPr>
      <w:rFonts w:ascii="Times New Roman" w:eastAsia="Times New Roman" w:hAnsi="Times New Roman" w:cs="Times New Roman"/>
      <w:color w:val="555555"/>
      <w:sz w:val="24"/>
      <w:szCs w:val="24"/>
      <w:lang w:eastAsia="id-ID"/>
    </w:rPr>
  </w:style>
  <w:style w:type="paragraph" w:customStyle="1" w:styleId="label-size-5">
    <w:name w:val="label-size-5"/>
    <w:basedOn w:val="Normal"/>
    <w:rsid w:val="00F80164"/>
    <w:pPr>
      <w:spacing w:before="100" w:beforeAutospacing="1" w:after="100" w:afterAutospacing="1" w:line="240" w:lineRule="auto"/>
    </w:pPr>
    <w:rPr>
      <w:rFonts w:ascii="Times New Roman" w:eastAsia="Times New Roman" w:hAnsi="Times New Roman" w:cs="Times New Roman"/>
      <w:color w:val="555555"/>
      <w:sz w:val="24"/>
      <w:szCs w:val="24"/>
      <w:lang w:eastAsia="id-ID"/>
    </w:rPr>
  </w:style>
  <w:style w:type="paragraph" w:customStyle="1" w:styleId="cloud-label-widget-content">
    <w:name w:val="cloud-label-widget-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abel-count">
    <w:name w:val="label-count"/>
    <w:basedOn w:val="Normal"/>
    <w:rsid w:val="00F80164"/>
    <w:pPr>
      <w:spacing w:before="100" w:beforeAutospacing="1" w:after="100" w:afterAutospacing="1" w:line="240" w:lineRule="auto"/>
      <w:ind w:left="-45"/>
    </w:pPr>
    <w:rPr>
      <w:rFonts w:ascii="Times New Roman" w:eastAsia="Times New Roman" w:hAnsi="Times New Roman" w:cs="Times New Roman"/>
      <w:sz w:val="24"/>
      <w:szCs w:val="24"/>
      <w:lang w:eastAsia="id-ID"/>
    </w:rPr>
  </w:style>
  <w:style w:type="paragraph" w:customStyle="1" w:styleId="label-size">
    <w:name w:val="label-size"/>
    <w:basedOn w:val="Normal"/>
    <w:rsid w:val="00F80164"/>
    <w:pPr>
      <w:pBdr>
        <w:top w:val="single" w:sz="6" w:space="0" w:color="CCCCCC"/>
        <w:left w:val="single" w:sz="6" w:space="0" w:color="CCCCCC"/>
        <w:bottom w:val="single" w:sz="6" w:space="0" w:color="CCCCCC"/>
        <w:right w:val="single" w:sz="6" w:space="0" w:color="CCCCCC"/>
      </w:pBdr>
      <w:spacing w:before="30" w:after="30" w:line="240" w:lineRule="auto"/>
      <w:ind w:left="15" w:right="15"/>
    </w:pPr>
    <w:rPr>
      <w:rFonts w:ascii="Times New Roman" w:eastAsia="Times New Roman" w:hAnsi="Times New Roman" w:cs="Times New Roman"/>
      <w:sz w:val="24"/>
      <w:szCs w:val="24"/>
      <w:lang w:eastAsia="id-ID"/>
    </w:rPr>
  </w:style>
  <w:style w:type="paragraph" w:customStyle="1" w:styleId="default-avatar">
    <w:name w:val="default-avatar"/>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profile-img">
    <w:name w:val="profile-img"/>
    <w:basedOn w:val="Normal"/>
    <w:rsid w:val="00F80164"/>
    <w:pPr>
      <w:spacing w:after="75" w:line="240" w:lineRule="auto"/>
      <w:ind w:left="75" w:right="75"/>
    </w:pPr>
    <w:rPr>
      <w:rFonts w:ascii="Times New Roman" w:eastAsia="Times New Roman" w:hAnsi="Times New Roman" w:cs="Times New Roman"/>
      <w:sz w:val="24"/>
      <w:szCs w:val="24"/>
      <w:lang w:eastAsia="id-ID"/>
    </w:rPr>
  </w:style>
  <w:style w:type="paragraph" w:customStyle="1" w:styleId="profile-data">
    <w:name w:val="profile-data"/>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profile-datablock">
    <w:name w:val="profile-datablock"/>
    <w:basedOn w:val="Normal"/>
    <w:rsid w:val="00F80164"/>
    <w:pPr>
      <w:spacing w:before="120" w:after="120" w:line="240" w:lineRule="auto"/>
    </w:pPr>
    <w:rPr>
      <w:rFonts w:ascii="Times New Roman" w:eastAsia="Times New Roman" w:hAnsi="Times New Roman" w:cs="Times New Roman"/>
      <w:sz w:val="24"/>
      <w:szCs w:val="24"/>
      <w:lang w:eastAsia="id-ID"/>
    </w:rPr>
  </w:style>
  <w:style w:type="paragraph" w:customStyle="1" w:styleId="profile-name-link">
    <w:name w:val="profile-name-link"/>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rofile-textblock">
    <w:name w:val="profile-textblock"/>
    <w:basedOn w:val="Normal"/>
    <w:rsid w:val="00F80164"/>
    <w:pPr>
      <w:spacing w:before="120" w:after="120" w:line="240" w:lineRule="auto"/>
    </w:pPr>
    <w:rPr>
      <w:rFonts w:ascii="Times New Roman" w:eastAsia="Times New Roman" w:hAnsi="Times New Roman" w:cs="Times New Roman"/>
      <w:sz w:val="24"/>
      <w:szCs w:val="24"/>
      <w:lang w:eastAsia="id-ID"/>
    </w:rPr>
  </w:style>
  <w:style w:type="paragraph" w:customStyle="1" w:styleId="hidden">
    <w:name w:val="hidden"/>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clearboth">
    <w:name w:val="clearboth"/>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m-overlay">
    <w:name w:val="dim-overlay"/>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hare-buttons">
    <w:name w:val="share-buttons"/>
    <w:basedOn w:val="Normal"/>
    <w:rsid w:val="00F80164"/>
    <w:pPr>
      <w:shd w:val="clear" w:color="auto" w:fill="FFFFFF"/>
      <w:spacing w:after="0" w:line="240" w:lineRule="auto"/>
    </w:pPr>
    <w:rPr>
      <w:rFonts w:ascii="Times New Roman" w:eastAsia="Times New Roman" w:hAnsi="Times New Roman" w:cs="Times New Roman"/>
      <w:color w:val="000000"/>
      <w:sz w:val="24"/>
      <w:szCs w:val="24"/>
      <w:lang w:eastAsia="id-ID"/>
    </w:rPr>
  </w:style>
  <w:style w:type="paragraph" w:customStyle="1" w:styleId="sharing-button">
    <w:name w:val="sharing-button"/>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subscribe">
    <w:name w:val="subscribe"/>
    <w:basedOn w:val="Normal"/>
    <w:rsid w:val="00F80164"/>
    <w:pPr>
      <w:spacing w:before="100" w:beforeAutospacing="1" w:after="100" w:afterAutospacing="1" w:line="240" w:lineRule="auto"/>
    </w:pPr>
    <w:rPr>
      <w:rFonts w:ascii="Times New Roman" w:eastAsia="Times New Roman" w:hAnsi="Times New Roman" w:cs="Times New Roman"/>
      <w:color w:val="999999"/>
      <w:sz w:val="24"/>
      <w:szCs w:val="24"/>
      <w:lang w:eastAsia="id-ID"/>
    </w:rPr>
  </w:style>
  <w:style w:type="paragraph" w:customStyle="1" w:styleId="subscribe-wrapper">
    <w:name w:val="subscribe-wrapper"/>
    <w:basedOn w:val="Normal"/>
    <w:rsid w:val="00F80164"/>
    <w:pPr>
      <w:spacing w:before="120" w:after="120" w:line="240" w:lineRule="auto"/>
      <w:ind w:left="120" w:right="120"/>
    </w:pPr>
    <w:rPr>
      <w:rFonts w:ascii="Times New Roman" w:eastAsia="Times New Roman" w:hAnsi="Times New Roman" w:cs="Times New Roman"/>
      <w:sz w:val="24"/>
      <w:szCs w:val="24"/>
      <w:lang w:eastAsia="id-ID"/>
    </w:rPr>
  </w:style>
  <w:style w:type="paragraph" w:customStyle="1" w:styleId="feed-icon">
    <w:name w:val="feed-icon"/>
    <w:basedOn w:val="Normal"/>
    <w:rsid w:val="00F80164"/>
    <w:pPr>
      <w:spacing w:before="100" w:beforeAutospacing="1" w:after="100" w:afterAutospacing="1" w:line="240" w:lineRule="auto"/>
      <w:textAlignment w:val="baseline"/>
    </w:pPr>
    <w:rPr>
      <w:rFonts w:ascii="Times New Roman" w:eastAsia="Times New Roman" w:hAnsi="Times New Roman" w:cs="Times New Roman"/>
      <w:sz w:val="24"/>
      <w:szCs w:val="24"/>
      <w:lang w:eastAsia="id-ID"/>
    </w:rPr>
  </w:style>
  <w:style w:type="paragraph" w:customStyle="1" w:styleId="feed-reader-links">
    <w:name w:val="feed-reader-links"/>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subscribe-dropdown-arrow">
    <w:name w:val="subscribe-dropdown-arrow"/>
    <w:basedOn w:val="Normal"/>
    <w:rsid w:val="00F80164"/>
    <w:pPr>
      <w:spacing w:before="60" w:after="100" w:afterAutospacing="1" w:line="240" w:lineRule="auto"/>
      <w:ind w:right="90"/>
    </w:pPr>
    <w:rPr>
      <w:rFonts w:ascii="Times New Roman" w:eastAsia="Times New Roman" w:hAnsi="Times New Roman" w:cs="Times New Roman"/>
      <w:sz w:val="24"/>
      <w:szCs w:val="24"/>
      <w:lang w:eastAsia="id-ID"/>
    </w:rPr>
  </w:style>
  <w:style w:type="paragraph" w:customStyle="1" w:styleId="wikipedia-search-wiki-link">
    <w:name w:val="wikipedia-search-wiki-link"/>
    <w:basedOn w:val="Normal"/>
    <w:rsid w:val="00F80164"/>
    <w:pPr>
      <w:spacing w:before="100" w:beforeAutospacing="1" w:after="100" w:afterAutospacing="1" w:line="240" w:lineRule="auto"/>
      <w:textAlignment w:val="center"/>
    </w:pPr>
    <w:rPr>
      <w:rFonts w:ascii="Times New Roman" w:eastAsia="Times New Roman" w:hAnsi="Times New Roman" w:cs="Times New Roman"/>
      <w:sz w:val="24"/>
      <w:szCs w:val="24"/>
      <w:lang w:eastAsia="id-ID"/>
    </w:rPr>
  </w:style>
  <w:style w:type="paragraph" w:customStyle="1" w:styleId="wikipedia-search-input">
    <w:name w:val="wikipedia-search-input"/>
    <w:basedOn w:val="Normal"/>
    <w:rsid w:val="00F80164"/>
    <w:pPr>
      <w:pBdr>
        <w:top w:val="single" w:sz="6" w:space="0" w:color="C0C0C0"/>
        <w:left w:val="single" w:sz="6" w:space="3" w:color="D9D9D9"/>
        <w:bottom w:val="single" w:sz="6" w:space="0" w:color="D9D9D9"/>
        <w:right w:val="single" w:sz="6" w:space="0" w:color="D9D9D9"/>
      </w:pBdr>
      <w:spacing w:before="100" w:beforeAutospacing="1" w:after="100" w:afterAutospacing="1" w:line="240" w:lineRule="auto"/>
      <w:textAlignment w:val="top"/>
    </w:pPr>
    <w:rPr>
      <w:rFonts w:ascii="Times New Roman" w:eastAsia="Times New Roman" w:hAnsi="Times New Roman" w:cs="Times New Roman"/>
      <w:sz w:val="24"/>
      <w:szCs w:val="24"/>
      <w:lang w:eastAsia="id-ID"/>
    </w:rPr>
  </w:style>
  <w:style w:type="paragraph" w:customStyle="1" w:styleId="wikipedia-search-form">
    <w:name w:val="wikipedia-search-form"/>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wikipedia-search-results-header">
    <w:name w:val="wikipedia-search-results-header"/>
    <w:basedOn w:val="Normal"/>
    <w:rsid w:val="00F80164"/>
    <w:pPr>
      <w:pBdr>
        <w:bottom w:val="single" w:sz="6" w:space="0" w:color="EBEBEB"/>
      </w:pBdr>
      <w:spacing w:before="100" w:beforeAutospacing="1" w:after="100" w:afterAutospacing="1" w:line="240" w:lineRule="auto"/>
    </w:pPr>
    <w:rPr>
      <w:rFonts w:ascii="Times New Roman" w:eastAsia="Times New Roman" w:hAnsi="Times New Roman" w:cs="Times New Roman"/>
      <w:b/>
      <w:bCs/>
      <w:vanish/>
      <w:sz w:val="24"/>
      <w:szCs w:val="24"/>
      <w:lang w:eastAsia="id-ID"/>
    </w:rPr>
  </w:style>
  <w:style w:type="paragraph" w:customStyle="1" w:styleId="wikipedia-search-button">
    <w:name w:val="wikipedia-search-button"/>
    <w:basedOn w:val="Normal"/>
    <w:rsid w:val="00F80164"/>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jc w:val="center"/>
    </w:pPr>
    <w:rPr>
      <w:rFonts w:ascii="Times New Roman" w:eastAsia="Times New Roman" w:hAnsi="Times New Roman" w:cs="Times New Roman"/>
      <w:b/>
      <w:bCs/>
      <w:sz w:val="17"/>
      <w:szCs w:val="17"/>
      <w:lang w:eastAsia="id-ID"/>
    </w:rPr>
  </w:style>
  <w:style w:type="paragraph" w:customStyle="1" w:styleId="wikipedia-search-results">
    <w:name w:val="wikipedia-search-results"/>
    <w:basedOn w:val="Normal"/>
    <w:rsid w:val="00F80164"/>
    <w:pPr>
      <w:spacing w:before="100" w:beforeAutospacing="1" w:after="100" w:afterAutospacing="1" w:line="240" w:lineRule="auto"/>
    </w:pPr>
    <w:rPr>
      <w:rFonts w:ascii="Times New Roman" w:eastAsia="Times New Roman" w:hAnsi="Times New Roman" w:cs="Times New Roman"/>
      <w:color w:val="DD4B39"/>
      <w:sz w:val="24"/>
      <w:szCs w:val="24"/>
      <w:lang w:eastAsia="id-ID"/>
    </w:rPr>
  </w:style>
  <w:style w:type="paragraph" w:customStyle="1" w:styleId="wikipedia-search-main-container">
    <w:name w:val="wikipedia-search-main-contain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ikipedia-search-bar">
    <w:name w:val="wikipedia-search-ba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ikipedia-icon">
    <w:name w:val="wikipedia-ic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ikipedia-input-box">
    <w:name w:val="wikipedia-input-box"/>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uthor-profile">
    <w:name w:val="author-profile"/>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backlink-toggle-zippy">
    <w:name w:val="backlink-toggle-zippy"/>
    <w:basedOn w:val="Normal"/>
    <w:rsid w:val="00F80164"/>
    <w:pPr>
      <w:spacing w:before="100" w:beforeAutospacing="1" w:after="100" w:afterAutospacing="1" w:line="240" w:lineRule="auto"/>
      <w:ind w:right="24"/>
    </w:pPr>
    <w:rPr>
      <w:rFonts w:ascii="Times New Roman" w:eastAsia="Times New Roman" w:hAnsi="Times New Roman" w:cs="Times New Roman"/>
      <w:sz w:val="24"/>
      <w:szCs w:val="24"/>
      <w:lang w:eastAsia="id-ID"/>
    </w:rPr>
  </w:style>
  <w:style w:type="paragraph" w:customStyle="1" w:styleId="status-msg-wrap">
    <w:name w:val="status-msg-wrap"/>
    <w:basedOn w:val="Normal"/>
    <w:rsid w:val="00F80164"/>
    <w:pPr>
      <w:spacing w:before="150" w:after="150" w:line="240" w:lineRule="auto"/>
    </w:pPr>
    <w:rPr>
      <w:rFonts w:ascii="Times New Roman" w:eastAsia="Times New Roman" w:hAnsi="Times New Roman" w:cs="Times New Roman"/>
      <w:sz w:val="26"/>
      <w:szCs w:val="26"/>
      <w:lang w:eastAsia="id-ID"/>
    </w:rPr>
  </w:style>
  <w:style w:type="paragraph" w:customStyle="1" w:styleId="status-msg-border">
    <w:name w:val="status-msg-border"/>
    <w:basedOn w:val="Normal"/>
    <w:rsid w:val="00F80164"/>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tatus-msg-bg">
    <w:name w:val="status-msg-bg"/>
    <w:basedOn w:val="Normal"/>
    <w:rsid w:val="00F80164"/>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tatus-msg-body">
    <w:name w:val="status-msg-body"/>
    <w:basedOn w:val="Normal"/>
    <w:rsid w:val="00F80164"/>
    <w:pPr>
      <w:spacing w:before="100" w:beforeAutospacing="1" w:after="100" w:afterAutospacing="1" w:line="240" w:lineRule="auto"/>
      <w:jc w:val="center"/>
    </w:pPr>
    <w:rPr>
      <w:rFonts w:ascii="Times New Roman" w:eastAsia="Times New Roman" w:hAnsi="Times New Roman" w:cs="Times New Roman"/>
      <w:sz w:val="24"/>
      <w:szCs w:val="24"/>
      <w:lang w:eastAsia="id-ID"/>
    </w:rPr>
  </w:style>
  <w:style w:type="paragraph" w:customStyle="1" w:styleId="status-msg-hidden">
    <w:name w:val="status-msg-hidde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actions-label">
    <w:name w:val="reactions-label"/>
    <w:basedOn w:val="Normal"/>
    <w:rsid w:val="00F80164"/>
    <w:pPr>
      <w:spacing w:before="45" w:after="0" w:line="240" w:lineRule="auto"/>
    </w:pPr>
    <w:rPr>
      <w:rFonts w:ascii="Times New Roman" w:eastAsia="Times New Roman" w:hAnsi="Times New Roman" w:cs="Times New Roman"/>
      <w:sz w:val="24"/>
      <w:szCs w:val="24"/>
      <w:lang w:eastAsia="id-ID"/>
    </w:rPr>
  </w:style>
  <w:style w:type="paragraph" w:customStyle="1" w:styleId="reactions-label-cell">
    <w:name w:val="reactions-label-cell"/>
    <w:basedOn w:val="Normal"/>
    <w:rsid w:val="00F80164"/>
    <w:pPr>
      <w:spacing w:before="100" w:beforeAutospacing="1" w:after="100" w:afterAutospacing="1" w:line="552" w:lineRule="atLeast"/>
    </w:pPr>
    <w:rPr>
      <w:rFonts w:ascii="Times New Roman" w:eastAsia="Times New Roman" w:hAnsi="Times New Roman" w:cs="Times New Roman"/>
      <w:sz w:val="24"/>
      <w:szCs w:val="24"/>
      <w:lang w:eastAsia="id-ID"/>
    </w:rPr>
  </w:style>
  <w:style w:type="paragraph" w:customStyle="1" w:styleId="reactions-iframe">
    <w:name w:val="reactions-ifram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ger-comment-icon">
    <w:name w:val="blogger-comment-icon"/>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openid-comment-icon">
    <w:name w:val="openid-comment-icon"/>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anon-comment-icon">
    <w:name w:val="anon-comment-icon"/>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comment-form">
    <w:name w:val="comment-form"/>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link">
    <w:name w:val="comment-link"/>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aging-control-container">
    <w:name w:val="paging-control-container"/>
    <w:basedOn w:val="Normal"/>
    <w:rsid w:val="00F80164"/>
    <w:pPr>
      <w:spacing w:after="0" w:line="240" w:lineRule="auto"/>
      <w:ind w:right="90"/>
    </w:pPr>
    <w:rPr>
      <w:rFonts w:ascii="Times New Roman" w:eastAsia="Times New Roman" w:hAnsi="Times New Roman" w:cs="Times New Roman"/>
      <w:sz w:val="19"/>
      <w:szCs w:val="19"/>
      <w:lang w:eastAsia="id-ID"/>
    </w:rPr>
  </w:style>
  <w:style w:type="paragraph" w:customStyle="1" w:styleId="comments">
    <w:name w:val="comments"/>
    <w:basedOn w:val="Normal"/>
    <w:rsid w:val="00F80164"/>
    <w:pPr>
      <w:spacing w:before="150" w:after="0" w:line="240" w:lineRule="auto"/>
    </w:pPr>
    <w:rPr>
      <w:rFonts w:ascii="Times New Roman" w:eastAsia="Times New Roman" w:hAnsi="Times New Roman" w:cs="Times New Roman"/>
      <w:sz w:val="24"/>
      <w:szCs w:val="24"/>
      <w:lang w:eastAsia="id-ID"/>
    </w:rPr>
  </w:style>
  <w:style w:type="paragraph" w:customStyle="1" w:styleId="icon-action">
    <w:name w:val="icon-action"/>
    <w:basedOn w:val="Normal"/>
    <w:rsid w:val="00F80164"/>
    <w:pPr>
      <w:spacing w:after="0" w:line="240" w:lineRule="auto"/>
      <w:ind w:left="120"/>
      <w:textAlignment w:val="center"/>
    </w:pPr>
    <w:rPr>
      <w:rFonts w:ascii="Times New Roman" w:eastAsia="Times New Roman" w:hAnsi="Times New Roman" w:cs="Times New Roman"/>
      <w:sz w:val="24"/>
      <w:szCs w:val="24"/>
      <w:lang w:eastAsia="id-ID"/>
    </w:rPr>
  </w:style>
  <w:style w:type="paragraph" w:customStyle="1" w:styleId="comment-action-icon">
    <w:name w:val="comment-action-icon"/>
    <w:basedOn w:val="Normal"/>
    <w:rsid w:val="00F80164"/>
    <w:pPr>
      <w:spacing w:before="45" w:after="100" w:afterAutospacing="1" w:line="240" w:lineRule="auto"/>
    </w:pPr>
    <w:rPr>
      <w:rFonts w:ascii="Times New Roman" w:eastAsia="Times New Roman" w:hAnsi="Times New Roman" w:cs="Times New Roman"/>
      <w:sz w:val="24"/>
      <w:szCs w:val="24"/>
      <w:lang w:eastAsia="id-ID"/>
    </w:rPr>
  </w:style>
  <w:style w:type="paragraph" w:customStyle="1" w:styleId="delete-comment-icon">
    <w:name w:val="delete-comment-ic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ost-share-buttons">
    <w:name w:val="post-share-buttons"/>
    <w:basedOn w:val="Normal"/>
    <w:rsid w:val="00F80164"/>
    <w:pPr>
      <w:spacing w:before="120" w:after="100" w:afterAutospacing="1" w:line="240" w:lineRule="auto"/>
      <w:textAlignment w:val="center"/>
    </w:pPr>
    <w:rPr>
      <w:rFonts w:ascii="Times New Roman" w:eastAsia="Times New Roman" w:hAnsi="Times New Roman" w:cs="Times New Roman"/>
      <w:sz w:val="24"/>
      <w:szCs w:val="24"/>
      <w:lang w:eastAsia="id-ID"/>
    </w:rPr>
  </w:style>
  <w:style w:type="paragraph" w:customStyle="1" w:styleId="share-button">
    <w:name w:val="share-button"/>
    <w:basedOn w:val="Normal"/>
    <w:rsid w:val="00F80164"/>
    <w:pPr>
      <w:spacing w:before="100" w:beforeAutospacing="1" w:after="100" w:afterAutospacing="1" w:line="240" w:lineRule="auto"/>
      <w:ind w:left="-15"/>
    </w:pPr>
    <w:rPr>
      <w:rFonts w:ascii="Times New Roman" w:eastAsia="Times New Roman" w:hAnsi="Times New Roman" w:cs="Times New Roman"/>
      <w:sz w:val="24"/>
      <w:szCs w:val="24"/>
      <w:lang w:eastAsia="id-ID"/>
    </w:rPr>
  </w:style>
  <w:style w:type="paragraph" w:customStyle="1" w:styleId="dummy-container">
    <w:name w:val="dummy-container"/>
    <w:basedOn w:val="Normal"/>
    <w:rsid w:val="00F80164"/>
    <w:pPr>
      <w:spacing w:before="100" w:beforeAutospacing="1" w:after="100" w:afterAutospacing="1" w:line="240" w:lineRule="auto"/>
      <w:textAlignment w:val="top"/>
    </w:pPr>
    <w:rPr>
      <w:rFonts w:ascii="Times New Roman" w:eastAsia="Times New Roman" w:hAnsi="Times New Roman" w:cs="Times New Roman"/>
      <w:sz w:val="24"/>
      <w:szCs w:val="24"/>
      <w:lang w:eastAsia="id-ID"/>
    </w:rPr>
  </w:style>
  <w:style w:type="paragraph" w:customStyle="1" w:styleId="google-plus-share-container">
    <w:name w:val="google-plus-share-container"/>
    <w:basedOn w:val="Normal"/>
    <w:rsid w:val="00F80164"/>
    <w:pPr>
      <w:spacing w:before="100" w:beforeAutospacing="1" w:after="100" w:afterAutospacing="1" w:line="240" w:lineRule="auto"/>
      <w:textAlignment w:val="top"/>
    </w:pPr>
    <w:rPr>
      <w:rFonts w:ascii="Times New Roman" w:eastAsia="Times New Roman" w:hAnsi="Times New Roman" w:cs="Times New Roman"/>
      <w:sz w:val="24"/>
      <w:szCs w:val="24"/>
      <w:lang w:eastAsia="id-ID"/>
    </w:rPr>
  </w:style>
  <w:style w:type="paragraph" w:customStyle="1" w:styleId="share-button-link-text">
    <w:name w:val="share-button-link-text"/>
    <w:basedOn w:val="Normal"/>
    <w:rsid w:val="00F80164"/>
    <w:pPr>
      <w:spacing w:before="100" w:beforeAutospacing="1" w:after="100" w:afterAutospacing="1" w:line="240" w:lineRule="auto"/>
      <w:ind w:hanging="18913"/>
    </w:pPr>
    <w:rPr>
      <w:rFonts w:ascii="Times New Roman" w:eastAsia="Times New Roman" w:hAnsi="Times New Roman" w:cs="Times New Roman"/>
      <w:sz w:val="24"/>
      <w:szCs w:val="24"/>
      <w:lang w:eastAsia="id-ID"/>
    </w:rPr>
  </w:style>
  <w:style w:type="paragraph" w:customStyle="1" w:styleId="sb-google">
    <w:name w:val="sb-google"/>
    <w:basedOn w:val="Normal"/>
    <w:rsid w:val="00F80164"/>
    <w:pPr>
      <w:spacing w:before="100" w:beforeAutospacing="1" w:after="100" w:afterAutospacing="1" w:line="240" w:lineRule="auto"/>
      <w:textAlignment w:val="top"/>
    </w:pPr>
    <w:rPr>
      <w:rFonts w:ascii="Times New Roman" w:eastAsia="Times New Roman" w:hAnsi="Times New Roman" w:cs="Times New Roman"/>
      <w:sz w:val="24"/>
      <w:szCs w:val="24"/>
      <w:lang w:eastAsia="id-ID"/>
    </w:rPr>
  </w:style>
  <w:style w:type="paragraph" w:customStyle="1" w:styleId="goog-custom-button">
    <w:name w:val="goog-custom-button"/>
    <w:basedOn w:val="Normal"/>
    <w:rsid w:val="00F80164"/>
    <w:pPr>
      <w:spacing w:before="30" w:after="30" w:line="240" w:lineRule="auto"/>
      <w:ind w:left="30" w:right="30"/>
      <w:textAlignment w:val="center"/>
    </w:pPr>
    <w:rPr>
      <w:rFonts w:ascii="Arial" w:eastAsia="Times New Roman" w:hAnsi="Arial" w:cs="Arial"/>
      <w:color w:val="000000"/>
      <w:sz w:val="24"/>
      <w:szCs w:val="24"/>
      <w:lang w:eastAsia="id-ID"/>
    </w:rPr>
  </w:style>
  <w:style w:type="paragraph" w:customStyle="1" w:styleId="goog-custom-button-outer-box">
    <w:name w:val="goog-custom-button-outer-box"/>
    <w:basedOn w:val="Normal"/>
    <w:rsid w:val="00F80164"/>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lang w:eastAsia="id-ID"/>
    </w:rPr>
  </w:style>
  <w:style w:type="paragraph" w:customStyle="1" w:styleId="goog-custom-button-inner-box">
    <w:name w:val="goog-custom-button-inner-box"/>
    <w:basedOn w:val="Normal"/>
    <w:rsid w:val="00F80164"/>
    <w:pPr>
      <w:pBdr>
        <w:top w:val="single" w:sz="2" w:space="2" w:color="auto"/>
        <w:left w:val="single" w:sz="6" w:space="3" w:color="auto"/>
        <w:bottom w:val="single" w:sz="2" w:space="2" w:color="auto"/>
        <w:right w:val="single" w:sz="6" w:space="3" w:color="auto"/>
      </w:pBdr>
      <w:spacing w:after="0" w:line="240" w:lineRule="auto"/>
      <w:ind w:left="-15" w:right="-15"/>
      <w:textAlignment w:val="top"/>
    </w:pPr>
    <w:rPr>
      <w:rFonts w:ascii="Times New Roman" w:eastAsia="Times New Roman" w:hAnsi="Times New Roman" w:cs="Times New Roman"/>
      <w:sz w:val="24"/>
      <w:szCs w:val="24"/>
      <w:lang w:eastAsia="id-ID"/>
    </w:rPr>
  </w:style>
  <w:style w:type="paragraph" w:customStyle="1" w:styleId="goog-custom-button-active">
    <w:name w:val="goog-custom-button-active"/>
    <w:basedOn w:val="Normal"/>
    <w:rsid w:val="00F80164"/>
    <w:pPr>
      <w:shd w:val="clear" w:color="auto" w:fill="FAF6BC"/>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oog-custom-button-checked">
    <w:name w:val="goog-custom-button-checked"/>
    <w:basedOn w:val="Normal"/>
    <w:rsid w:val="00F80164"/>
    <w:pPr>
      <w:shd w:val="clear" w:color="auto" w:fill="FAF6BC"/>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mobile-link">
    <w:name w:val="blog-mobile-link"/>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mobile-share-panel-outer">
    <w:name w:val="mobile-share-panel-outer"/>
    <w:basedOn w:val="Normal"/>
    <w:rsid w:val="00F80164"/>
    <w:pPr>
      <w:shd w:val="clear" w:color="auto" w:fill="444444"/>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mobile-share-panel-inner">
    <w:name w:val="mobile-share-panel-inner"/>
    <w:basedOn w:val="Normal"/>
    <w:rsid w:val="00F80164"/>
    <w:pPr>
      <w:shd w:val="clear" w:color="auto" w:fill="FFFFFF"/>
      <w:spacing w:before="100" w:beforeAutospacing="1" w:after="100" w:afterAutospacing="1" w:line="240" w:lineRule="auto"/>
    </w:pPr>
    <w:rPr>
      <w:rFonts w:ascii="Arial" w:eastAsia="Times New Roman" w:hAnsi="Arial" w:cs="Arial"/>
      <w:color w:val="666666"/>
      <w:sz w:val="27"/>
      <w:szCs w:val="27"/>
      <w:lang w:eastAsia="id-ID"/>
    </w:rPr>
  </w:style>
  <w:style w:type="paragraph" w:customStyle="1" w:styleId="mobile-share-panel-title">
    <w:name w:val="mobile-share-panel-title"/>
    <w:basedOn w:val="Normal"/>
    <w:rsid w:val="00F80164"/>
    <w:pPr>
      <w:pBdr>
        <w:bottom w:val="single" w:sz="6" w:space="8" w:color="EEEEEE"/>
      </w:pBdr>
      <w:shd w:val="clear" w:color="auto" w:fill="F5F5F5"/>
      <w:spacing w:before="100" w:beforeAutospacing="1" w:after="100" w:afterAutospacing="1" w:line="375" w:lineRule="atLeast"/>
    </w:pPr>
    <w:rPr>
      <w:rFonts w:ascii="Times New Roman" w:eastAsia="Times New Roman" w:hAnsi="Times New Roman" w:cs="Times New Roman"/>
      <w:sz w:val="24"/>
      <w:szCs w:val="24"/>
      <w:lang w:eastAsia="id-ID"/>
    </w:rPr>
  </w:style>
  <w:style w:type="paragraph" w:customStyle="1" w:styleId="mobile-share-panel-button-close">
    <w:name w:val="mobile-share-panel-button-close"/>
    <w:basedOn w:val="Normal"/>
    <w:rsid w:val="00F80164"/>
    <w:pPr>
      <w:spacing w:before="100" w:beforeAutospacing="1" w:after="100" w:afterAutospacing="1" w:line="375" w:lineRule="atLeast"/>
      <w:jc w:val="center"/>
    </w:pPr>
    <w:rPr>
      <w:rFonts w:ascii="Times New Roman" w:eastAsia="Times New Roman" w:hAnsi="Times New Roman" w:cs="Times New Roman"/>
      <w:sz w:val="39"/>
      <w:szCs w:val="39"/>
      <w:lang w:eastAsia="id-ID"/>
    </w:rPr>
  </w:style>
  <w:style w:type="paragraph" w:customStyle="1" w:styleId="svg-icon-24">
    <w:name w:val="svg-icon-24"/>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control">
    <w:name w:val="item-control"/>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widget-item-control">
    <w:name w:val="widget-item-control"/>
    <w:basedOn w:val="Normal"/>
    <w:rsid w:val="00F80164"/>
    <w:pPr>
      <w:spacing w:after="100" w:afterAutospacing="1" w:line="240" w:lineRule="auto"/>
    </w:pPr>
    <w:rPr>
      <w:rFonts w:ascii="Times New Roman" w:eastAsia="Times New Roman" w:hAnsi="Times New Roman" w:cs="Times New Roman"/>
      <w:sz w:val="24"/>
      <w:szCs w:val="24"/>
      <w:lang w:eastAsia="id-ID"/>
    </w:rPr>
  </w:style>
  <w:style w:type="paragraph" w:customStyle="1" w:styleId="post-update">
    <w:name w:val="post-update"/>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clear">
    <w:name w:val="clea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navbar">
    <w:name w:val="navbar"/>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quickedit">
    <w:name w:val="quickedit"/>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post-feeds">
    <w:name w:val="post-feeds"/>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feed-links">
    <w:name w:val="feed-links"/>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section">
    <w:name w:val="section"/>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big-banner">
    <w:name w:val="big-banner"/>
    <w:basedOn w:val="Normal"/>
    <w:rsid w:val="00F80164"/>
    <w:pPr>
      <w:pBdr>
        <w:left w:val="single" w:sz="6" w:space="8" w:color="DDDDDD"/>
        <w:bottom w:val="single" w:sz="6" w:space="8" w:color="DDDDDD"/>
        <w:right w:val="single" w:sz="6" w:space="8" w:color="DDDDDD"/>
      </w:pBdr>
      <w:shd w:val="clear" w:color="auto" w:fill="FFFFFF"/>
      <w:spacing w:after="150" w:line="240" w:lineRule="auto"/>
      <w:jc w:val="center"/>
    </w:pPr>
    <w:rPr>
      <w:rFonts w:ascii="Times New Roman" w:eastAsia="Times New Roman" w:hAnsi="Times New Roman" w:cs="Times New Roman"/>
      <w:sz w:val="24"/>
      <w:szCs w:val="24"/>
      <w:lang w:eastAsia="id-ID"/>
    </w:rPr>
  </w:style>
  <w:style w:type="paragraph" w:customStyle="1" w:styleId="iklandiatas">
    <w:name w:val="iklandiatas"/>
    <w:basedOn w:val="Normal"/>
    <w:rsid w:val="00F80164"/>
    <w:pPr>
      <w:spacing w:after="0" w:line="240" w:lineRule="auto"/>
      <w:jc w:val="center"/>
    </w:pPr>
    <w:rPr>
      <w:rFonts w:ascii="Times New Roman" w:eastAsia="Times New Roman" w:hAnsi="Times New Roman" w:cs="Times New Roman"/>
      <w:sz w:val="24"/>
      <w:szCs w:val="24"/>
      <w:lang w:eastAsia="id-ID"/>
    </w:rPr>
  </w:style>
  <w:style w:type="paragraph" w:customStyle="1" w:styleId="iklandibawah">
    <w:name w:val="iklandibawah"/>
    <w:basedOn w:val="Normal"/>
    <w:rsid w:val="00F80164"/>
    <w:pPr>
      <w:spacing w:after="0" w:line="240" w:lineRule="auto"/>
      <w:jc w:val="center"/>
    </w:pPr>
    <w:rPr>
      <w:rFonts w:ascii="Times New Roman" w:eastAsia="Times New Roman" w:hAnsi="Times New Roman" w:cs="Times New Roman"/>
      <w:sz w:val="24"/>
      <w:szCs w:val="24"/>
      <w:lang w:eastAsia="id-ID"/>
    </w:rPr>
  </w:style>
  <w:style w:type="paragraph" w:customStyle="1" w:styleId="iklankiri">
    <w:name w:val="iklankiri"/>
    <w:basedOn w:val="Normal"/>
    <w:rsid w:val="00F80164"/>
    <w:pPr>
      <w:spacing w:before="75" w:after="0" w:line="240" w:lineRule="auto"/>
      <w:ind w:right="75"/>
    </w:pPr>
    <w:rPr>
      <w:rFonts w:ascii="Times New Roman" w:eastAsia="Times New Roman" w:hAnsi="Times New Roman" w:cs="Times New Roman"/>
      <w:sz w:val="24"/>
      <w:szCs w:val="24"/>
      <w:lang w:eastAsia="id-ID"/>
    </w:rPr>
  </w:style>
  <w:style w:type="paragraph" w:customStyle="1" w:styleId="title">
    <w:name w:val="title"/>
    <w:basedOn w:val="Normal"/>
    <w:rsid w:val="00F80164"/>
    <w:pPr>
      <w:spacing w:after="0" w:line="408" w:lineRule="atLeast"/>
      <w:jc w:val="center"/>
    </w:pPr>
    <w:rPr>
      <w:rFonts w:ascii="Times New Roman" w:eastAsia="Times New Roman" w:hAnsi="Times New Roman" w:cs="Times New Roman"/>
      <w:caps/>
      <w:color w:val="0080FF"/>
      <w:sz w:val="38"/>
      <w:szCs w:val="38"/>
      <w:lang w:eastAsia="id-ID"/>
    </w:rPr>
  </w:style>
  <w:style w:type="paragraph" w:customStyle="1" w:styleId="post">
    <w:name w:val="post"/>
    <w:basedOn w:val="Normal"/>
    <w:rsid w:val="00F80164"/>
    <w:pPr>
      <w:pBdr>
        <w:bottom w:val="dashed" w:sz="6" w:space="8" w:color="DDDDDD"/>
      </w:pBdr>
      <w:spacing w:after="0" w:line="240" w:lineRule="auto"/>
    </w:pPr>
    <w:rPr>
      <w:rFonts w:ascii="Times New Roman" w:eastAsia="Times New Roman" w:hAnsi="Times New Roman" w:cs="Times New Roman"/>
      <w:color w:val="444444"/>
      <w:sz w:val="24"/>
      <w:szCs w:val="24"/>
      <w:lang w:eastAsia="id-ID"/>
    </w:rPr>
  </w:style>
  <w:style w:type="paragraph" w:customStyle="1" w:styleId="post-body">
    <w:name w:val="post-body"/>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post-timestamp">
    <w:name w:val="post-timestamp"/>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ost-info">
    <w:name w:val="post-info"/>
    <w:basedOn w:val="Normal"/>
    <w:rsid w:val="00F80164"/>
    <w:pPr>
      <w:spacing w:before="75" w:after="75" w:line="264" w:lineRule="atLeast"/>
    </w:pPr>
    <w:rPr>
      <w:rFonts w:ascii="Times New Roman" w:eastAsia="Times New Roman" w:hAnsi="Times New Roman" w:cs="Times New Roman"/>
      <w:color w:val="444444"/>
      <w:sz w:val="24"/>
      <w:szCs w:val="24"/>
      <w:lang w:eastAsia="id-ID"/>
    </w:rPr>
  </w:style>
  <w:style w:type="paragraph" w:customStyle="1" w:styleId="breadcrumbs">
    <w:name w:val="breadcrumbs"/>
    <w:basedOn w:val="Normal"/>
    <w:rsid w:val="00F80164"/>
    <w:pPr>
      <w:spacing w:before="100" w:beforeAutospacing="1" w:after="75" w:line="336" w:lineRule="atLeast"/>
    </w:pPr>
    <w:rPr>
      <w:rFonts w:ascii="Times New Roman" w:eastAsia="Times New Roman" w:hAnsi="Times New Roman" w:cs="Times New Roman"/>
      <w:color w:val="444444"/>
      <w:sz w:val="24"/>
      <w:szCs w:val="24"/>
      <w:lang w:eastAsia="id-ID"/>
    </w:rPr>
  </w:style>
  <w:style w:type="paragraph" w:customStyle="1" w:styleId="commentform">
    <w:name w:val="comment_form"/>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avatarwrap">
    <w:name w:val="comment_avatar_wrap"/>
    <w:basedOn w:val="Normal"/>
    <w:rsid w:val="00F80164"/>
    <w:pPr>
      <w:spacing w:before="100" w:beforeAutospacing="1" w:after="100" w:afterAutospacing="1" w:line="240" w:lineRule="auto"/>
      <w:jc w:val="center"/>
    </w:pPr>
    <w:rPr>
      <w:rFonts w:ascii="Times New Roman" w:eastAsia="Times New Roman" w:hAnsi="Times New Roman" w:cs="Times New Roman"/>
      <w:sz w:val="24"/>
      <w:szCs w:val="24"/>
      <w:lang w:eastAsia="id-ID"/>
    </w:rPr>
  </w:style>
  <w:style w:type="paragraph" w:customStyle="1" w:styleId="commentname">
    <w:name w:val="comment_name"/>
    <w:basedOn w:val="Normal"/>
    <w:rsid w:val="00F80164"/>
    <w:pPr>
      <w:spacing w:before="100" w:beforeAutospacing="1" w:after="100" w:afterAutospacing="1" w:line="240" w:lineRule="auto"/>
    </w:pPr>
    <w:rPr>
      <w:rFonts w:ascii="Times New Roman" w:eastAsia="Times New Roman" w:hAnsi="Times New Roman" w:cs="Times New Roman"/>
      <w:b/>
      <w:bCs/>
      <w:color w:val="444444"/>
      <w:sz w:val="24"/>
      <w:szCs w:val="24"/>
      <w:lang w:eastAsia="id-ID"/>
    </w:rPr>
  </w:style>
  <w:style w:type="paragraph" w:customStyle="1" w:styleId="commentservice">
    <w:name w:val="comment_service"/>
    <w:basedOn w:val="Normal"/>
    <w:rsid w:val="00F80164"/>
    <w:pPr>
      <w:spacing w:before="75" w:after="100" w:afterAutospacing="1" w:line="240" w:lineRule="auto"/>
    </w:pPr>
    <w:rPr>
      <w:rFonts w:ascii="Times New Roman" w:eastAsia="Times New Roman" w:hAnsi="Times New Roman" w:cs="Times New Roman"/>
      <w:vanish/>
      <w:sz w:val="24"/>
      <w:szCs w:val="24"/>
      <w:lang w:eastAsia="id-ID"/>
    </w:rPr>
  </w:style>
  <w:style w:type="paragraph" w:customStyle="1" w:styleId="commentdate">
    <w:name w:val="comment_date"/>
    <w:basedOn w:val="Normal"/>
    <w:rsid w:val="00F80164"/>
    <w:pPr>
      <w:spacing w:after="100" w:afterAutospacing="1" w:line="240" w:lineRule="auto"/>
    </w:pPr>
    <w:rPr>
      <w:rFonts w:ascii="Times New Roman" w:eastAsia="Times New Roman" w:hAnsi="Times New Roman" w:cs="Times New Roman"/>
      <w:color w:val="A9A9A9"/>
      <w:sz w:val="17"/>
      <w:szCs w:val="17"/>
      <w:lang w:eastAsia="id-ID"/>
    </w:rPr>
  </w:style>
  <w:style w:type="paragraph" w:customStyle="1" w:styleId="commentbody">
    <w:name w:val="comment_body"/>
    <w:basedOn w:val="Normal"/>
    <w:rsid w:val="00F80164"/>
    <w:pPr>
      <w:spacing w:after="0" w:line="240" w:lineRule="auto"/>
      <w:ind w:left="900"/>
    </w:pPr>
    <w:rPr>
      <w:rFonts w:ascii="Times New Roman" w:eastAsia="Times New Roman" w:hAnsi="Times New Roman" w:cs="Times New Roman"/>
      <w:sz w:val="24"/>
      <w:szCs w:val="24"/>
      <w:lang w:eastAsia="id-ID"/>
    </w:rPr>
  </w:style>
  <w:style w:type="paragraph" w:customStyle="1" w:styleId="commentinner">
    <w:name w:val="comment_inner"/>
    <w:basedOn w:val="Normal"/>
    <w:rsid w:val="00F80164"/>
    <w:pPr>
      <w:spacing w:before="150" w:after="0" w:line="240" w:lineRule="auto"/>
    </w:pPr>
    <w:rPr>
      <w:rFonts w:ascii="Times New Roman" w:eastAsia="Times New Roman" w:hAnsi="Times New Roman" w:cs="Times New Roman"/>
      <w:sz w:val="24"/>
      <w:szCs w:val="24"/>
      <w:lang w:eastAsia="id-ID"/>
    </w:rPr>
  </w:style>
  <w:style w:type="paragraph" w:customStyle="1" w:styleId="commentreply">
    <w:name w:val="comment_reply"/>
    <w:basedOn w:val="Normal"/>
    <w:rsid w:val="00F80164"/>
    <w:pPr>
      <w:spacing w:before="100" w:beforeAutospacing="1" w:after="100" w:afterAutospacing="1" w:line="270" w:lineRule="atLeast"/>
      <w:jc w:val="center"/>
    </w:pPr>
    <w:rPr>
      <w:rFonts w:ascii="Arial" w:eastAsia="Times New Roman" w:hAnsi="Arial" w:cs="Arial"/>
      <w:sz w:val="17"/>
      <w:szCs w:val="17"/>
      <w:lang w:eastAsia="id-ID"/>
    </w:rPr>
  </w:style>
  <w:style w:type="paragraph" w:customStyle="1" w:styleId="unneeded-paging-control">
    <w:name w:val="unneeded-paging-control"/>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commentreplyform">
    <w:name w:val="comment_reply_form"/>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emolist">
    <w:name w:val="comment_emo_list"/>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commentyoutube">
    <w:name w:val="comment_youtub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leted-comment">
    <w:name w:val="deleted-comment"/>
    <w:basedOn w:val="Normal"/>
    <w:rsid w:val="00F80164"/>
    <w:pPr>
      <w:spacing w:before="100" w:beforeAutospacing="1" w:after="100" w:afterAutospacing="1" w:line="240" w:lineRule="auto"/>
    </w:pPr>
    <w:rPr>
      <w:rFonts w:ascii="Times New Roman" w:eastAsia="Times New Roman" w:hAnsi="Times New Roman" w:cs="Times New Roman"/>
      <w:color w:val="CCCCCC"/>
      <w:sz w:val="24"/>
      <w:szCs w:val="24"/>
      <w:lang w:eastAsia="id-ID"/>
    </w:rPr>
  </w:style>
  <w:style w:type="paragraph" w:customStyle="1" w:styleId="commentarrow">
    <w:name w:val="comment_arrow"/>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header">
    <w:name w:val="comment_head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authorflag">
    <w:name w:val="comment_author_flag"/>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widget-content">
    <w:name w:val="widget-content"/>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sidebar">
    <w:name w:val="sideba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pager">
    <w:name w:val="blog-pag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agecurrent">
    <w:name w:val="pagecurrent"/>
    <w:basedOn w:val="Normal"/>
    <w:rsid w:val="00F80164"/>
    <w:pPr>
      <w:shd w:val="clear" w:color="auto" w:fill="0080FF"/>
      <w:spacing w:before="100" w:beforeAutospacing="1" w:after="100" w:afterAutospacing="1" w:line="240" w:lineRule="auto"/>
      <w:ind w:right="75"/>
    </w:pPr>
    <w:rPr>
      <w:rFonts w:ascii="Times New Roman" w:eastAsia="Times New Roman" w:hAnsi="Times New Roman" w:cs="Times New Roman"/>
      <w:color w:val="FFFFFF"/>
      <w:sz w:val="24"/>
      <w:szCs w:val="24"/>
      <w:lang w:eastAsia="id-ID"/>
    </w:rPr>
  </w:style>
  <w:style w:type="paragraph" w:customStyle="1" w:styleId="cse-status">
    <w:name w:val="cse-status"/>
    <w:basedOn w:val="Normal"/>
    <w:rsid w:val="00F80164"/>
    <w:pPr>
      <w:spacing w:before="150" w:after="150" w:line="240" w:lineRule="auto"/>
      <w:ind w:left="150" w:right="150"/>
    </w:pPr>
    <w:rPr>
      <w:rFonts w:ascii="Times New Roman" w:eastAsia="Times New Roman" w:hAnsi="Times New Roman" w:cs="Times New Roman"/>
      <w:color w:val="676767"/>
      <w:sz w:val="17"/>
      <w:szCs w:val="17"/>
      <w:lang w:eastAsia="id-ID"/>
    </w:rPr>
  </w:style>
  <w:style w:type="paragraph" w:customStyle="1" w:styleId="newsbar-status">
    <w:name w:val="newsbar-status"/>
    <w:basedOn w:val="Normal"/>
    <w:rsid w:val="00F80164"/>
    <w:pPr>
      <w:spacing w:before="150" w:after="150" w:line="240" w:lineRule="auto"/>
      <w:ind w:left="150" w:right="150"/>
    </w:pPr>
    <w:rPr>
      <w:rFonts w:ascii="Times New Roman" w:eastAsia="Times New Roman" w:hAnsi="Times New Roman" w:cs="Times New Roman"/>
      <w:color w:val="676767"/>
      <w:sz w:val="17"/>
      <w:szCs w:val="17"/>
      <w:lang w:eastAsia="id-ID"/>
    </w:rPr>
  </w:style>
  <w:style w:type="paragraph" w:customStyle="1" w:styleId="slideshow-status">
    <w:name w:val="slideshow-status"/>
    <w:basedOn w:val="Normal"/>
    <w:rsid w:val="00F80164"/>
    <w:pPr>
      <w:spacing w:before="150" w:after="150" w:line="240" w:lineRule="auto"/>
      <w:ind w:left="150" w:right="150"/>
    </w:pPr>
    <w:rPr>
      <w:rFonts w:ascii="Times New Roman" w:eastAsia="Times New Roman" w:hAnsi="Times New Roman" w:cs="Times New Roman"/>
      <w:color w:val="676767"/>
      <w:sz w:val="17"/>
      <w:szCs w:val="17"/>
      <w:lang w:eastAsia="id-ID"/>
    </w:rPr>
  </w:style>
  <w:style w:type="paragraph" w:customStyle="1" w:styleId="slideshow-wrapper">
    <w:name w:val="slideshow-wrapp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lideshow-spacer">
    <w:name w:val="slideshow-spac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videobar-status">
    <w:name w:val="videobar-status"/>
    <w:basedOn w:val="Normal"/>
    <w:rsid w:val="00F80164"/>
    <w:pPr>
      <w:spacing w:before="150" w:after="150" w:line="240" w:lineRule="auto"/>
      <w:ind w:left="150" w:right="150"/>
    </w:pPr>
    <w:rPr>
      <w:rFonts w:ascii="Times New Roman" w:eastAsia="Times New Roman" w:hAnsi="Times New Roman" w:cs="Times New Roman"/>
      <w:color w:val="676767"/>
      <w:sz w:val="17"/>
      <w:szCs w:val="17"/>
      <w:lang w:eastAsia="id-ID"/>
    </w:rPr>
  </w:style>
  <w:style w:type="paragraph" w:customStyle="1" w:styleId="videobar-container">
    <w:name w:val="videobar-container"/>
    <w:basedOn w:val="Normal"/>
    <w:rsid w:val="00F80164"/>
    <w:pPr>
      <w:spacing w:before="100" w:beforeAutospacing="1" w:after="100" w:afterAutospacing="1" w:line="240" w:lineRule="auto"/>
    </w:pPr>
    <w:rPr>
      <w:rFonts w:ascii="Arial" w:eastAsia="Times New Roman" w:hAnsi="Arial" w:cs="Arial"/>
      <w:sz w:val="24"/>
      <w:szCs w:val="24"/>
      <w:lang w:eastAsia="id-ID"/>
    </w:rPr>
  </w:style>
  <w:style w:type="paragraph" w:customStyle="1" w:styleId="fa">
    <w:name w:val="fa"/>
    <w:basedOn w:val="Normal"/>
    <w:rsid w:val="00F80164"/>
    <w:pPr>
      <w:spacing w:before="100" w:beforeAutospacing="1" w:after="100" w:afterAutospacing="1" w:line="240" w:lineRule="auto"/>
    </w:pPr>
    <w:rPr>
      <w:rFonts w:ascii="FontAwesome" w:eastAsia="Times New Roman" w:hAnsi="FontAwesome" w:cs="Times New Roman"/>
      <w:sz w:val="21"/>
      <w:szCs w:val="21"/>
      <w:lang w:eastAsia="id-ID"/>
    </w:rPr>
  </w:style>
  <w:style w:type="paragraph" w:customStyle="1" w:styleId="fa-lg">
    <w:name w:val="fa-lg"/>
    <w:basedOn w:val="Normal"/>
    <w:rsid w:val="00F80164"/>
    <w:pPr>
      <w:spacing w:before="100" w:beforeAutospacing="1" w:after="100" w:afterAutospacing="1" w:line="180" w:lineRule="atLeast"/>
    </w:pPr>
    <w:rPr>
      <w:rFonts w:ascii="Times New Roman" w:eastAsia="Times New Roman" w:hAnsi="Times New Roman" w:cs="Times New Roman"/>
      <w:sz w:val="32"/>
      <w:szCs w:val="32"/>
      <w:lang w:eastAsia="id-ID"/>
    </w:rPr>
  </w:style>
  <w:style w:type="paragraph" w:customStyle="1" w:styleId="fa-2x">
    <w:name w:val="fa-2x"/>
    <w:basedOn w:val="Normal"/>
    <w:rsid w:val="00F80164"/>
    <w:pPr>
      <w:spacing w:before="100" w:beforeAutospacing="1" w:after="100" w:afterAutospacing="1" w:line="240" w:lineRule="auto"/>
    </w:pPr>
    <w:rPr>
      <w:rFonts w:ascii="Times New Roman" w:eastAsia="Times New Roman" w:hAnsi="Times New Roman" w:cs="Times New Roman"/>
      <w:sz w:val="48"/>
      <w:szCs w:val="48"/>
      <w:lang w:eastAsia="id-ID"/>
    </w:rPr>
  </w:style>
  <w:style w:type="paragraph" w:customStyle="1" w:styleId="fa-3x">
    <w:name w:val="fa-3x"/>
    <w:basedOn w:val="Normal"/>
    <w:rsid w:val="00F80164"/>
    <w:pPr>
      <w:spacing w:before="100" w:beforeAutospacing="1" w:after="100" w:afterAutospacing="1" w:line="240" w:lineRule="auto"/>
    </w:pPr>
    <w:rPr>
      <w:rFonts w:ascii="Times New Roman" w:eastAsia="Times New Roman" w:hAnsi="Times New Roman" w:cs="Times New Roman"/>
      <w:sz w:val="72"/>
      <w:szCs w:val="72"/>
      <w:lang w:eastAsia="id-ID"/>
    </w:rPr>
  </w:style>
  <w:style w:type="paragraph" w:customStyle="1" w:styleId="fa-4x">
    <w:name w:val="fa-4x"/>
    <w:basedOn w:val="Normal"/>
    <w:rsid w:val="00F80164"/>
    <w:pPr>
      <w:spacing w:before="100" w:beforeAutospacing="1" w:after="100" w:afterAutospacing="1" w:line="240" w:lineRule="auto"/>
    </w:pPr>
    <w:rPr>
      <w:rFonts w:ascii="Times New Roman" w:eastAsia="Times New Roman" w:hAnsi="Times New Roman" w:cs="Times New Roman"/>
      <w:sz w:val="96"/>
      <w:szCs w:val="96"/>
      <w:lang w:eastAsia="id-ID"/>
    </w:rPr>
  </w:style>
  <w:style w:type="paragraph" w:customStyle="1" w:styleId="fa-5x">
    <w:name w:val="fa-5x"/>
    <w:basedOn w:val="Normal"/>
    <w:rsid w:val="00F80164"/>
    <w:pPr>
      <w:spacing w:before="100" w:beforeAutospacing="1" w:after="100" w:afterAutospacing="1" w:line="240" w:lineRule="auto"/>
    </w:pPr>
    <w:rPr>
      <w:rFonts w:ascii="Times New Roman" w:eastAsia="Times New Roman" w:hAnsi="Times New Roman" w:cs="Times New Roman"/>
      <w:sz w:val="120"/>
      <w:szCs w:val="120"/>
      <w:lang w:eastAsia="id-ID"/>
    </w:rPr>
  </w:style>
  <w:style w:type="paragraph" w:customStyle="1" w:styleId="fa-fw">
    <w:name w:val="fa-fw"/>
    <w:basedOn w:val="Normal"/>
    <w:rsid w:val="00F80164"/>
    <w:pPr>
      <w:spacing w:before="100" w:beforeAutospacing="1" w:after="100" w:afterAutospacing="1" w:line="240" w:lineRule="auto"/>
      <w:jc w:val="center"/>
    </w:pPr>
    <w:rPr>
      <w:rFonts w:ascii="Times New Roman" w:eastAsia="Times New Roman" w:hAnsi="Times New Roman" w:cs="Times New Roman"/>
      <w:sz w:val="24"/>
      <w:szCs w:val="24"/>
      <w:lang w:eastAsia="id-ID"/>
    </w:rPr>
  </w:style>
  <w:style w:type="paragraph" w:customStyle="1" w:styleId="fa-ul">
    <w:name w:val="fa-ul"/>
    <w:basedOn w:val="Normal"/>
    <w:rsid w:val="00F80164"/>
    <w:pPr>
      <w:spacing w:before="100" w:beforeAutospacing="1" w:after="100" w:afterAutospacing="1" w:line="240" w:lineRule="auto"/>
      <w:ind w:left="514"/>
    </w:pPr>
    <w:rPr>
      <w:rFonts w:ascii="Times New Roman" w:eastAsia="Times New Roman" w:hAnsi="Times New Roman" w:cs="Times New Roman"/>
      <w:sz w:val="24"/>
      <w:szCs w:val="24"/>
      <w:lang w:eastAsia="id-ID"/>
    </w:rPr>
  </w:style>
  <w:style w:type="paragraph" w:customStyle="1" w:styleId="fa-li">
    <w:name w:val="fa-li"/>
    <w:basedOn w:val="Normal"/>
    <w:rsid w:val="00F80164"/>
    <w:pPr>
      <w:spacing w:before="100" w:beforeAutospacing="1" w:after="100" w:afterAutospacing="1" w:line="240" w:lineRule="auto"/>
      <w:jc w:val="center"/>
    </w:pPr>
    <w:rPr>
      <w:rFonts w:ascii="Times New Roman" w:eastAsia="Times New Roman" w:hAnsi="Times New Roman" w:cs="Times New Roman"/>
      <w:sz w:val="24"/>
      <w:szCs w:val="24"/>
      <w:lang w:eastAsia="id-ID"/>
    </w:rPr>
  </w:style>
  <w:style w:type="paragraph" w:customStyle="1" w:styleId="fa-border">
    <w:name w:val="fa-border"/>
    <w:basedOn w:val="Normal"/>
    <w:rsid w:val="00F80164"/>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a-stack">
    <w:name w:val="fa-stack"/>
    <w:basedOn w:val="Normal"/>
    <w:rsid w:val="00F80164"/>
    <w:pPr>
      <w:spacing w:before="100" w:beforeAutospacing="1" w:after="100" w:afterAutospacing="1" w:line="480" w:lineRule="atLeast"/>
      <w:textAlignment w:val="center"/>
    </w:pPr>
    <w:rPr>
      <w:rFonts w:ascii="Times New Roman" w:eastAsia="Times New Roman" w:hAnsi="Times New Roman" w:cs="Times New Roman"/>
      <w:sz w:val="24"/>
      <w:szCs w:val="24"/>
      <w:lang w:eastAsia="id-ID"/>
    </w:rPr>
  </w:style>
  <w:style w:type="paragraph" w:customStyle="1" w:styleId="fa-stack-1x">
    <w:name w:val="fa-stack-1x"/>
    <w:basedOn w:val="Normal"/>
    <w:rsid w:val="00F80164"/>
    <w:pPr>
      <w:spacing w:before="100" w:beforeAutospacing="1" w:after="100" w:afterAutospacing="1" w:line="240" w:lineRule="auto"/>
      <w:jc w:val="center"/>
    </w:pPr>
    <w:rPr>
      <w:rFonts w:ascii="Times New Roman" w:eastAsia="Times New Roman" w:hAnsi="Times New Roman" w:cs="Times New Roman"/>
      <w:sz w:val="24"/>
      <w:szCs w:val="24"/>
      <w:lang w:eastAsia="id-ID"/>
    </w:rPr>
  </w:style>
  <w:style w:type="paragraph" w:customStyle="1" w:styleId="fa-stack-2x">
    <w:name w:val="fa-stack-2x"/>
    <w:basedOn w:val="Normal"/>
    <w:rsid w:val="00F80164"/>
    <w:pPr>
      <w:spacing w:before="100" w:beforeAutospacing="1" w:after="100" w:afterAutospacing="1" w:line="240" w:lineRule="auto"/>
      <w:jc w:val="center"/>
    </w:pPr>
    <w:rPr>
      <w:rFonts w:ascii="Times New Roman" w:eastAsia="Times New Roman" w:hAnsi="Times New Roman" w:cs="Times New Roman"/>
      <w:sz w:val="48"/>
      <w:szCs w:val="48"/>
      <w:lang w:eastAsia="id-ID"/>
    </w:rPr>
  </w:style>
  <w:style w:type="paragraph" w:customStyle="1" w:styleId="fa-inverse">
    <w:name w:val="fa-inverse"/>
    <w:basedOn w:val="Normal"/>
    <w:rsid w:val="00F80164"/>
    <w:pPr>
      <w:spacing w:before="100" w:beforeAutospacing="1" w:after="100" w:afterAutospacing="1" w:line="240" w:lineRule="auto"/>
    </w:pPr>
    <w:rPr>
      <w:rFonts w:ascii="Times New Roman" w:eastAsia="Times New Roman" w:hAnsi="Times New Roman" w:cs="Times New Roman"/>
      <w:color w:val="FFFFFF"/>
      <w:sz w:val="24"/>
      <w:szCs w:val="24"/>
      <w:lang w:eastAsia="id-ID"/>
    </w:rPr>
  </w:style>
  <w:style w:type="paragraph" w:customStyle="1" w:styleId="share-post">
    <w:name w:val="share-post"/>
    <w:basedOn w:val="Normal"/>
    <w:rsid w:val="00F80164"/>
    <w:pPr>
      <w:pBdr>
        <w:top w:val="dashed" w:sz="6" w:space="4" w:color="DDDDDD"/>
        <w:bottom w:val="dashed" w:sz="6" w:space="4" w:color="DDDDDD"/>
      </w:pBdr>
      <w:spacing w:before="300" w:after="300" w:line="240" w:lineRule="auto"/>
    </w:pPr>
    <w:rPr>
      <w:rFonts w:ascii="Times New Roman" w:eastAsia="Times New Roman" w:hAnsi="Times New Roman" w:cs="Times New Roman"/>
      <w:sz w:val="24"/>
      <w:szCs w:val="24"/>
      <w:lang w:eastAsia="id-ID"/>
    </w:rPr>
  </w:style>
  <w:style w:type="paragraph" w:customStyle="1" w:styleId="related-post">
    <w:name w:val="related-post"/>
    <w:basedOn w:val="Normal"/>
    <w:rsid w:val="00F80164"/>
    <w:pPr>
      <w:pBdr>
        <w:top w:val="single" w:sz="6" w:space="0" w:color="DDDDDD"/>
        <w:left w:val="single" w:sz="6" w:space="0" w:color="DDDDDD"/>
        <w:bottom w:val="single" w:sz="6" w:space="0" w:color="DDDDDD"/>
        <w:right w:val="single" w:sz="6" w:space="0" w:color="DDDDDD"/>
      </w:pBdr>
      <w:shd w:val="clear" w:color="auto" w:fill="FFFFFF"/>
      <w:spacing w:before="75" w:after="150" w:line="360" w:lineRule="atLeast"/>
    </w:pPr>
    <w:rPr>
      <w:rFonts w:ascii="Times New Roman" w:eastAsia="Times New Roman" w:hAnsi="Times New Roman" w:cs="Times New Roman"/>
      <w:sz w:val="24"/>
      <w:szCs w:val="24"/>
      <w:lang w:eastAsia="id-ID"/>
    </w:rPr>
  </w:style>
  <w:style w:type="paragraph" w:customStyle="1" w:styleId="author-profile-title">
    <w:name w:val="author-profile-title"/>
    <w:basedOn w:val="Normal"/>
    <w:rsid w:val="00F80164"/>
    <w:pPr>
      <w:spacing w:before="100" w:beforeAutospacing="1" w:after="60" w:line="240" w:lineRule="auto"/>
    </w:pPr>
    <w:rPr>
      <w:rFonts w:ascii="Times New Roman" w:eastAsia="Times New Roman" w:hAnsi="Times New Roman" w:cs="Times New Roman"/>
      <w:sz w:val="24"/>
      <w:szCs w:val="24"/>
      <w:lang w:eastAsia="id-ID"/>
    </w:rPr>
  </w:style>
  <w:style w:type="paragraph" w:customStyle="1" w:styleId="fbinvisible">
    <w:name w:val="fb_invisible"/>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fbreset">
    <w:name w:val="fb_reset"/>
    <w:basedOn w:val="Normal"/>
    <w:rsid w:val="00F80164"/>
    <w:pPr>
      <w:spacing w:after="0" w:line="240" w:lineRule="auto"/>
    </w:pPr>
    <w:rPr>
      <w:rFonts w:ascii="Tahoma" w:eastAsia="Times New Roman" w:hAnsi="Tahoma" w:cs="Tahoma"/>
      <w:color w:val="000000"/>
      <w:sz w:val="17"/>
      <w:szCs w:val="17"/>
      <w:lang w:eastAsia="id-ID"/>
    </w:rPr>
  </w:style>
  <w:style w:type="paragraph" w:customStyle="1" w:styleId="fbdialogadvanced">
    <w:name w:val="fb_dialog_advanced"/>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bdialogcontent">
    <w:name w:val="fb_dialog_content"/>
    <w:basedOn w:val="Normal"/>
    <w:rsid w:val="00F80164"/>
    <w:pPr>
      <w:shd w:val="clear" w:color="auto" w:fill="FFFFFF"/>
      <w:spacing w:before="100" w:beforeAutospacing="1" w:after="100" w:afterAutospacing="1" w:line="240" w:lineRule="auto"/>
    </w:pPr>
    <w:rPr>
      <w:rFonts w:ascii="Times New Roman" w:eastAsia="Times New Roman" w:hAnsi="Times New Roman" w:cs="Times New Roman"/>
      <w:color w:val="373737"/>
      <w:sz w:val="24"/>
      <w:szCs w:val="24"/>
      <w:lang w:eastAsia="id-ID"/>
    </w:rPr>
  </w:style>
  <w:style w:type="paragraph" w:customStyle="1" w:styleId="fbdialogcloseicon">
    <w:name w:val="fb_dialog_close_ic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bdialogpadding">
    <w:name w:val="fb_dialog_padding"/>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bdialogiframe">
    <w:name w:val="fb_dialog_iframe"/>
    <w:basedOn w:val="Normal"/>
    <w:rsid w:val="00F80164"/>
    <w:pPr>
      <w:spacing w:before="100" w:beforeAutospacing="1" w:after="100" w:afterAutospacing="1" w:line="0" w:lineRule="auto"/>
    </w:pPr>
    <w:rPr>
      <w:rFonts w:ascii="Times New Roman" w:eastAsia="Times New Roman" w:hAnsi="Times New Roman" w:cs="Times New Roman"/>
      <w:sz w:val="24"/>
      <w:szCs w:val="24"/>
      <w:lang w:eastAsia="id-ID"/>
    </w:rPr>
  </w:style>
  <w:style w:type="paragraph" w:customStyle="1" w:styleId="fbiframewidgetfluid">
    <w:name w:val="fb_iframe_widget_fluid"/>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binvisibleflow">
    <w:name w:val="fb_invisible_flow"/>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bmobileoverlayactive">
    <w:name w:val="fb_mobile_overlay_active"/>
    <w:basedOn w:val="Normal"/>
    <w:rsid w:val="00F80164"/>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content">
    <w:name w:val="blog-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title">
    <w:name w:val="blog-tit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icon">
    <w:name w:val="blog-ic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content">
    <w:name w:val="item-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thumbnail">
    <w:name w:val="item-thumbnail"/>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time">
    <w:name w:val="item-tim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how-option">
    <w:name w:val="show-opti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title">
    <w:name w:val="item-tit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raph-counter-wrapper">
    <w:name w:val="graph-counter-wrapp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git">
    <w:name w:val="digi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ind-plate">
    <w:name w:val="blind-plat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oog-te-combo">
    <w:name w:val="goog-te-combo"/>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llapseable">
    <w:name w:val="collapseab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s-content">
    <w:name w:val="comments-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s-replybox">
    <w:name w:val="comments-replybox"/>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replybox-single">
    <w:name w:val="comment-replybox-sing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replybox-thread">
    <w:name w:val="comment-replybox-thread"/>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vatar-image-container">
    <w:name w:val="avatar-image-contain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block">
    <w:name w:val="comment-block"/>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idget">
    <w:name w:val="widge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wrap">
    <w:name w:val="comment_wrap"/>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
    <w:name w:val="item"/>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snippet">
    <w:name w:val="item-snippe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unter-wrapper">
    <w:name w:val="counter-wrapp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lated-post-item-thumbnail">
    <w:name w:val="related-post-item-thumbnail"/>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lated-post-item-title">
    <w:name w:val="related-post-item-tit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lated-post-item-summary">
    <w:name w:val="related-post-item-summary"/>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vatar">
    <w:name w:val="avata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title">
    <w:name w:val="dialog_tit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titlespan">
    <w:name w:val="dialog_title&gt;spa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header">
    <w:name w:val="dialog_head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ouchablebutton">
    <w:name w:val="touchable_butt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content">
    <w:name w:val="dialog_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footer">
    <w:name w:val="dialog_foot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haring-platform-button">
    <w:name w:val="sharing-platform-butt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latform-sharing-text">
    <w:name w:val="platform-sharing-tex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ollow-by-email-address">
    <w:name w:val="follow-by-email-address"/>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ollow-by-email-submit">
    <w:name w:val="follow-by-email-submi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nline-thread">
    <w:name w:val="inline-thread"/>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thread">
    <w:name w:val="comment-thread"/>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replies">
    <w:name w:val="comment-replies"/>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
    <w:name w:val="comm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user">
    <w:name w:val="us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atetime">
    <w:name w:val="datetim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header">
    <w:name w:val="comment-head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content">
    <w:name w:val="comment-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oadmore">
    <w:name w:val="loadmor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hread-arrow">
    <w:name w:val="thread-arrow"/>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headercenter">
    <w:name w:val="header_cent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layergsvb">
    <w:name w:val="player_gsvb"/>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oggle">
    <w:name w:val="togg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oggle-open">
    <w:name w:val="toggle-ope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ctive">
    <w:name w:val="activ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ages">
    <w:name w:val="pages"/>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results">
    <w:name w:val="gsc-results"/>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resultsheader">
    <w:name w:val="gsc-resultshead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tabsarea">
    <w:name w:val="gsc-tabsarea"/>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tabheader">
    <w:name w:val="gsc-tabhead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resultsbox-visible">
    <w:name w:val="gsc-resultsbox-visib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relativepublisheddate">
    <w:name w:val="gs-relativepublisheddat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publisheddate">
    <w:name w:val="gs-publisheddat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title">
    <w:name w:val="gs-tit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trailing-more-results">
    <w:name w:val="gsc-trailing-more-results"/>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visibleurl">
    <w:name w:val="gs-visibleurl"/>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snippet">
    <w:name w:val="gs-snippe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b-buzz">
    <w:name w:val="sb-buzz"/>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character" w:customStyle="1" w:styleId="inner">
    <w:name w:val="inner"/>
    <w:basedOn w:val="DefaultParagraphFont"/>
    <w:rsid w:val="00F80164"/>
  </w:style>
  <w:style w:type="paragraph" w:customStyle="1" w:styleId="blog-content1">
    <w:name w:val="blog-content1"/>
    <w:basedOn w:val="Normal"/>
    <w:rsid w:val="00F80164"/>
    <w:pPr>
      <w:spacing w:after="75" w:line="240" w:lineRule="auto"/>
      <w:ind w:left="75"/>
    </w:pPr>
    <w:rPr>
      <w:rFonts w:ascii="Times New Roman" w:eastAsia="Times New Roman" w:hAnsi="Times New Roman" w:cs="Times New Roman"/>
      <w:sz w:val="24"/>
      <w:szCs w:val="24"/>
      <w:lang w:eastAsia="id-ID"/>
    </w:rPr>
  </w:style>
  <w:style w:type="paragraph" w:customStyle="1" w:styleId="blog-title1">
    <w:name w:val="blog-title1"/>
    <w:basedOn w:val="Normal"/>
    <w:rsid w:val="00F80164"/>
    <w:pPr>
      <w:spacing w:before="30" w:after="0" w:line="240" w:lineRule="atLeast"/>
    </w:pPr>
    <w:rPr>
      <w:rFonts w:ascii="Times New Roman" w:eastAsia="Times New Roman" w:hAnsi="Times New Roman" w:cs="Times New Roman"/>
      <w:b/>
      <w:bCs/>
      <w:sz w:val="24"/>
      <w:szCs w:val="24"/>
      <w:lang w:eastAsia="id-ID"/>
    </w:rPr>
  </w:style>
  <w:style w:type="paragraph" w:customStyle="1" w:styleId="blog-icon1">
    <w:name w:val="blog-icon1"/>
    <w:basedOn w:val="Normal"/>
    <w:rsid w:val="00F80164"/>
    <w:pPr>
      <w:spacing w:before="30" w:after="100" w:afterAutospacing="1" w:line="240" w:lineRule="auto"/>
      <w:textAlignment w:val="top"/>
    </w:pPr>
    <w:rPr>
      <w:rFonts w:ascii="Times New Roman" w:eastAsia="Times New Roman" w:hAnsi="Times New Roman" w:cs="Times New Roman"/>
      <w:sz w:val="24"/>
      <w:szCs w:val="24"/>
      <w:lang w:eastAsia="id-ID"/>
    </w:rPr>
  </w:style>
  <w:style w:type="paragraph" w:customStyle="1" w:styleId="item-content1">
    <w:name w:val="item-content1"/>
    <w:basedOn w:val="Normal"/>
    <w:rsid w:val="00F80164"/>
    <w:pPr>
      <w:spacing w:before="100" w:beforeAutospacing="1" w:after="100" w:afterAutospacing="1" w:line="312" w:lineRule="atLeast"/>
    </w:pPr>
    <w:rPr>
      <w:rFonts w:ascii="Times New Roman" w:eastAsia="Times New Roman" w:hAnsi="Times New Roman" w:cs="Times New Roman"/>
      <w:sz w:val="23"/>
      <w:szCs w:val="23"/>
      <w:lang w:eastAsia="id-ID"/>
    </w:rPr>
  </w:style>
  <w:style w:type="paragraph" w:customStyle="1" w:styleId="item-thumbnail1">
    <w:name w:val="item-thumbnail1"/>
    <w:basedOn w:val="Normal"/>
    <w:rsid w:val="00F80164"/>
    <w:pPr>
      <w:spacing w:before="30" w:after="75" w:line="240" w:lineRule="auto"/>
      <w:ind w:right="75"/>
    </w:pPr>
    <w:rPr>
      <w:rFonts w:ascii="Times New Roman" w:eastAsia="Times New Roman" w:hAnsi="Times New Roman" w:cs="Times New Roman"/>
      <w:sz w:val="24"/>
      <w:szCs w:val="24"/>
      <w:lang w:eastAsia="id-ID"/>
    </w:rPr>
  </w:style>
  <w:style w:type="paragraph" w:customStyle="1" w:styleId="item-time1">
    <w:name w:val="item-time1"/>
    <w:basedOn w:val="Normal"/>
    <w:rsid w:val="00F80164"/>
    <w:pPr>
      <w:spacing w:before="100" w:beforeAutospacing="1" w:after="100" w:afterAutospacing="1" w:line="240" w:lineRule="auto"/>
    </w:pPr>
    <w:rPr>
      <w:rFonts w:ascii="Times New Roman" w:eastAsia="Times New Roman" w:hAnsi="Times New Roman" w:cs="Times New Roman"/>
      <w:i/>
      <w:iCs/>
      <w:sz w:val="23"/>
      <w:szCs w:val="23"/>
      <w:lang w:eastAsia="id-ID"/>
    </w:rPr>
  </w:style>
  <w:style w:type="paragraph" w:customStyle="1" w:styleId="show-option1">
    <w:name w:val="show-option1"/>
    <w:basedOn w:val="Normal"/>
    <w:rsid w:val="00F80164"/>
    <w:pPr>
      <w:spacing w:before="100" w:beforeAutospacing="1" w:after="100" w:afterAutospacing="1" w:line="240" w:lineRule="auto"/>
      <w:jc w:val="right"/>
    </w:pPr>
    <w:rPr>
      <w:rFonts w:ascii="Times New Roman" w:eastAsia="Times New Roman" w:hAnsi="Times New Roman" w:cs="Times New Roman"/>
      <w:sz w:val="18"/>
      <w:szCs w:val="18"/>
      <w:lang w:eastAsia="id-ID"/>
    </w:rPr>
  </w:style>
  <w:style w:type="paragraph" w:customStyle="1" w:styleId="follow-by-email-address1">
    <w:name w:val="follow-by-email-address1"/>
    <w:basedOn w:val="Normal"/>
    <w:rsid w:val="00F80164"/>
    <w:pPr>
      <w:pBdr>
        <w:top w:val="inset" w:sz="6" w:space="0" w:color="auto"/>
        <w:left w:val="inset" w:sz="6" w:space="0" w:color="auto"/>
        <w:bottom w:val="inset" w:sz="6" w:space="0" w:color="auto"/>
        <w:right w:val="inset" w:sz="6" w:space="0" w:color="auto"/>
      </w:pBdr>
      <w:spacing w:before="100" w:beforeAutospacing="1" w:after="100" w:afterAutospacing="1" w:line="240" w:lineRule="auto"/>
    </w:pPr>
    <w:rPr>
      <w:rFonts w:ascii="Times New Roman" w:eastAsia="Times New Roman" w:hAnsi="Times New Roman" w:cs="Times New Roman"/>
      <w:sz w:val="20"/>
      <w:szCs w:val="20"/>
      <w:lang w:eastAsia="id-ID"/>
    </w:rPr>
  </w:style>
  <w:style w:type="paragraph" w:customStyle="1" w:styleId="follow-by-email-submit1">
    <w:name w:val="follow-by-email-submit1"/>
    <w:basedOn w:val="Normal"/>
    <w:rsid w:val="00F80164"/>
    <w:pPr>
      <w:shd w:val="clear" w:color="auto" w:fill="000000"/>
      <w:spacing w:after="0" w:line="240" w:lineRule="auto"/>
      <w:ind w:left="120"/>
    </w:pPr>
    <w:rPr>
      <w:rFonts w:ascii="Times New Roman" w:eastAsia="Times New Roman" w:hAnsi="Times New Roman" w:cs="Times New Roman"/>
      <w:color w:val="FFFFFF"/>
      <w:sz w:val="20"/>
      <w:szCs w:val="20"/>
      <w:lang w:eastAsia="id-ID"/>
    </w:rPr>
  </w:style>
  <w:style w:type="paragraph" w:customStyle="1" w:styleId="widget-item-control1">
    <w:name w:val="widget-item-control1"/>
    <w:basedOn w:val="Normal"/>
    <w:rsid w:val="00F80164"/>
    <w:pPr>
      <w:spacing w:before="75" w:after="100" w:afterAutospacing="1" w:line="240" w:lineRule="auto"/>
    </w:pPr>
    <w:rPr>
      <w:rFonts w:ascii="Times New Roman" w:eastAsia="Times New Roman" w:hAnsi="Times New Roman" w:cs="Times New Roman"/>
      <w:sz w:val="24"/>
      <w:szCs w:val="24"/>
      <w:lang w:eastAsia="id-ID"/>
    </w:rPr>
  </w:style>
  <w:style w:type="paragraph" w:customStyle="1" w:styleId="item-thumbnail2">
    <w:name w:val="item-thumbnail2"/>
    <w:basedOn w:val="Normal"/>
    <w:rsid w:val="00F80164"/>
    <w:pPr>
      <w:spacing w:after="75" w:line="240" w:lineRule="auto"/>
      <w:ind w:right="75"/>
    </w:pPr>
    <w:rPr>
      <w:rFonts w:ascii="Times New Roman" w:eastAsia="Times New Roman" w:hAnsi="Times New Roman" w:cs="Times New Roman"/>
      <w:sz w:val="24"/>
      <w:szCs w:val="24"/>
      <w:lang w:eastAsia="id-ID"/>
    </w:rPr>
  </w:style>
  <w:style w:type="paragraph" w:customStyle="1" w:styleId="item-title1">
    <w:name w:val="item-title1"/>
    <w:basedOn w:val="Normal"/>
    <w:rsid w:val="00F80164"/>
    <w:pPr>
      <w:spacing w:before="100" w:beforeAutospacing="1" w:after="100" w:afterAutospacing="1" w:line="240" w:lineRule="auto"/>
    </w:pPr>
    <w:rPr>
      <w:rFonts w:ascii="Arial" w:eastAsia="Times New Roman" w:hAnsi="Arial" w:cs="Arial"/>
      <w:sz w:val="24"/>
      <w:szCs w:val="24"/>
      <w:lang w:eastAsia="id-ID"/>
    </w:rPr>
  </w:style>
  <w:style w:type="paragraph" w:customStyle="1" w:styleId="sharing-platform-button1">
    <w:name w:val="sharing-platform-button1"/>
    <w:basedOn w:val="Normal"/>
    <w:rsid w:val="00F80164"/>
    <w:pPr>
      <w:spacing w:before="100" w:beforeAutospacing="1" w:after="0" w:line="240" w:lineRule="auto"/>
    </w:pPr>
    <w:rPr>
      <w:rFonts w:ascii="Times New Roman" w:eastAsia="Times New Roman" w:hAnsi="Times New Roman" w:cs="Times New Roman"/>
      <w:sz w:val="24"/>
      <w:szCs w:val="24"/>
      <w:lang w:eastAsia="id-ID"/>
    </w:rPr>
  </w:style>
  <w:style w:type="paragraph" w:customStyle="1" w:styleId="platform-sharing-text1">
    <w:name w:val="platform-sharing-text1"/>
    <w:basedOn w:val="Normal"/>
    <w:rsid w:val="00F80164"/>
    <w:pPr>
      <w:spacing w:before="100" w:beforeAutospacing="1" w:after="100" w:afterAutospacing="1" w:line="720" w:lineRule="atLeast"/>
    </w:pPr>
    <w:rPr>
      <w:rFonts w:ascii="Times New Roman" w:eastAsia="Times New Roman" w:hAnsi="Times New Roman" w:cs="Times New Roman"/>
      <w:sz w:val="24"/>
      <w:szCs w:val="24"/>
      <w:lang w:eastAsia="id-ID"/>
    </w:rPr>
  </w:style>
  <w:style w:type="paragraph" w:customStyle="1" w:styleId="graph-counter-wrapper1">
    <w:name w:val="graph-counter-wrapper1"/>
    <w:basedOn w:val="Normal"/>
    <w:rsid w:val="00F80164"/>
    <w:pPr>
      <w:spacing w:before="100" w:beforeAutospacing="1" w:after="100" w:afterAutospacing="1" w:line="240" w:lineRule="auto"/>
    </w:pPr>
    <w:rPr>
      <w:rFonts w:ascii="Times New Roman" w:eastAsia="Times New Roman" w:hAnsi="Times New Roman" w:cs="Times New Roman"/>
      <w:color w:val="FFFFFF"/>
      <w:sz w:val="24"/>
      <w:szCs w:val="24"/>
      <w:lang w:eastAsia="id-ID"/>
    </w:rPr>
  </w:style>
  <w:style w:type="paragraph" w:customStyle="1" w:styleId="digit1">
    <w:name w:val="digit1"/>
    <w:basedOn w:val="Normal"/>
    <w:rsid w:val="00F80164"/>
    <w:pPr>
      <w:pBdr>
        <w:top w:val="single" w:sz="6" w:space="0" w:color="FFFFFF"/>
        <w:left w:val="single" w:sz="6" w:space="0" w:color="FFFFFF"/>
        <w:bottom w:val="single" w:sz="6" w:space="0" w:color="FFFFFF"/>
        <w:right w:val="single" w:sz="6" w:space="0" w:color="FFFFFF"/>
      </w:pBdr>
      <w:spacing w:before="100" w:beforeAutospacing="1" w:after="100" w:afterAutospacing="1" w:line="420" w:lineRule="atLeast"/>
      <w:ind w:left="-15"/>
      <w:jc w:val="center"/>
    </w:pPr>
    <w:rPr>
      <w:rFonts w:ascii="Times New Roman" w:eastAsia="Times New Roman" w:hAnsi="Times New Roman" w:cs="Times New Roman"/>
      <w:sz w:val="24"/>
      <w:szCs w:val="24"/>
      <w:lang w:eastAsia="id-ID"/>
    </w:rPr>
  </w:style>
  <w:style w:type="paragraph" w:customStyle="1" w:styleId="blind-plate1">
    <w:name w:val="blind-plate1"/>
    <w:basedOn w:val="Normal"/>
    <w:rsid w:val="00F80164"/>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inner1">
    <w:name w:val="inner1"/>
    <w:basedOn w:val="DefaultParagraphFont"/>
    <w:rsid w:val="00F80164"/>
  </w:style>
  <w:style w:type="paragraph" w:customStyle="1" w:styleId="goog-te-combo1">
    <w:name w:val="goog-te-combo1"/>
    <w:basedOn w:val="Normal"/>
    <w:rsid w:val="00F80164"/>
    <w:pPr>
      <w:pBdr>
        <w:top w:val="single" w:sz="6" w:space="5" w:color="DCDCDC"/>
        <w:left w:val="single" w:sz="6" w:space="5" w:color="DCDCDC"/>
        <w:bottom w:val="single" w:sz="6" w:space="5" w:color="DCDCDC"/>
        <w:right w:val="single" w:sz="6" w:space="5" w:color="DCDCDC"/>
      </w:pBdr>
      <w:shd w:val="clear" w:color="auto" w:fill="F5F5F5"/>
      <w:spacing w:before="100" w:beforeAutospacing="1" w:after="100" w:afterAutospacing="1" w:line="240" w:lineRule="auto"/>
    </w:pPr>
    <w:rPr>
      <w:rFonts w:ascii="Arial" w:eastAsia="Times New Roman" w:hAnsi="Arial" w:cs="Arial"/>
      <w:color w:val="444444"/>
      <w:sz w:val="24"/>
      <w:szCs w:val="24"/>
      <w:lang w:eastAsia="id-ID"/>
    </w:rPr>
  </w:style>
  <w:style w:type="paragraph" w:customStyle="1" w:styleId="toggle1">
    <w:name w:val="toggle1"/>
    <w:basedOn w:val="Normal"/>
    <w:rsid w:val="00F80164"/>
    <w:pPr>
      <w:spacing w:before="100" w:beforeAutospacing="1" w:after="100" w:afterAutospacing="1" w:line="240" w:lineRule="auto"/>
    </w:pPr>
    <w:rPr>
      <w:rFonts w:ascii="Arial" w:eastAsia="Times New Roman" w:hAnsi="Arial" w:cs="Arial"/>
      <w:sz w:val="24"/>
      <w:szCs w:val="24"/>
      <w:lang w:eastAsia="id-ID"/>
    </w:rPr>
  </w:style>
  <w:style w:type="paragraph" w:customStyle="1" w:styleId="toggle-open1">
    <w:name w:val="toggle-open1"/>
    <w:basedOn w:val="Normal"/>
    <w:rsid w:val="00F80164"/>
    <w:pPr>
      <w:spacing w:before="100" w:beforeAutospacing="1" w:after="100" w:afterAutospacing="1" w:line="144" w:lineRule="atLeast"/>
    </w:pPr>
    <w:rPr>
      <w:rFonts w:ascii="Times New Roman" w:eastAsia="Times New Roman" w:hAnsi="Times New Roman" w:cs="Times New Roman"/>
      <w:sz w:val="24"/>
      <w:szCs w:val="24"/>
      <w:lang w:eastAsia="id-ID"/>
    </w:rPr>
  </w:style>
  <w:style w:type="paragraph" w:customStyle="1" w:styleId="backlink-toggle-zippy1">
    <w:name w:val="backlink-toggle-zippy1"/>
    <w:basedOn w:val="Normal"/>
    <w:rsid w:val="00F80164"/>
    <w:pPr>
      <w:spacing w:before="100" w:beforeAutospacing="1" w:after="100" w:afterAutospacing="1" w:line="240" w:lineRule="auto"/>
      <w:ind w:right="24"/>
    </w:pPr>
    <w:rPr>
      <w:rFonts w:ascii="Times New Roman" w:eastAsia="Times New Roman" w:hAnsi="Times New Roman" w:cs="Times New Roman"/>
      <w:sz w:val="24"/>
      <w:szCs w:val="24"/>
      <w:lang w:eastAsia="id-ID"/>
    </w:rPr>
  </w:style>
  <w:style w:type="paragraph" w:customStyle="1" w:styleId="collapseable1">
    <w:name w:val="collapseable1"/>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blogger-comment-icon1">
    <w:name w:val="blogger-comment-icon1"/>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openid-comment-icon1">
    <w:name w:val="openid-comment-icon1"/>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anon-comment-icon1">
    <w:name w:val="anon-comment-icon1"/>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avatar-image-container1">
    <w:name w:val="avatar-image-container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s-content1">
    <w:name w:val="comments-content1"/>
    <w:basedOn w:val="Normal"/>
    <w:rsid w:val="00F80164"/>
    <w:pPr>
      <w:spacing w:before="100" w:beforeAutospacing="1" w:after="240" w:line="240" w:lineRule="auto"/>
    </w:pPr>
    <w:rPr>
      <w:rFonts w:ascii="Times New Roman" w:eastAsia="Times New Roman" w:hAnsi="Times New Roman" w:cs="Times New Roman"/>
      <w:sz w:val="24"/>
      <w:szCs w:val="24"/>
      <w:lang w:eastAsia="id-ID"/>
    </w:rPr>
  </w:style>
  <w:style w:type="paragraph" w:customStyle="1" w:styleId="inline-thread1">
    <w:name w:val="inline-thread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thread1">
    <w:name w:val="comment-thread1"/>
    <w:basedOn w:val="Normal"/>
    <w:rsid w:val="00F80164"/>
    <w:pPr>
      <w:spacing w:before="120" w:after="120" w:line="240" w:lineRule="auto"/>
    </w:pPr>
    <w:rPr>
      <w:rFonts w:ascii="Times New Roman" w:eastAsia="Times New Roman" w:hAnsi="Times New Roman" w:cs="Times New Roman"/>
      <w:sz w:val="24"/>
      <w:szCs w:val="24"/>
      <w:lang w:eastAsia="id-ID"/>
    </w:rPr>
  </w:style>
  <w:style w:type="paragraph" w:customStyle="1" w:styleId="comment-replies1">
    <w:name w:val="comment-replies1"/>
    <w:basedOn w:val="Normal"/>
    <w:rsid w:val="00F80164"/>
    <w:pPr>
      <w:spacing w:before="240" w:after="100" w:afterAutospacing="1" w:line="240" w:lineRule="auto"/>
      <w:ind w:left="540"/>
    </w:pPr>
    <w:rPr>
      <w:rFonts w:ascii="Times New Roman" w:eastAsia="Times New Roman" w:hAnsi="Times New Roman" w:cs="Times New Roman"/>
      <w:sz w:val="24"/>
      <w:szCs w:val="24"/>
      <w:lang w:eastAsia="id-ID"/>
    </w:rPr>
  </w:style>
  <w:style w:type="paragraph" w:customStyle="1" w:styleId="comment1">
    <w:name w:val="comment1"/>
    <w:basedOn w:val="Normal"/>
    <w:rsid w:val="00F80164"/>
    <w:pPr>
      <w:spacing w:before="100" w:beforeAutospacing="1" w:after="240" w:line="240" w:lineRule="auto"/>
    </w:pPr>
    <w:rPr>
      <w:rFonts w:ascii="Times New Roman" w:eastAsia="Times New Roman" w:hAnsi="Times New Roman" w:cs="Times New Roman"/>
      <w:sz w:val="24"/>
      <w:szCs w:val="24"/>
      <w:lang w:eastAsia="id-ID"/>
    </w:rPr>
  </w:style>
  <w:style w:type="paragraph" w:customStyle="1" w:styleId="user1">
    <w:name w:val="user1"/>
    <w:basedOn w:val="Normal"/>
    <w:rsid w:val="00F80164"/>
    <w:pPr>
      <w:spacing w:before="100" w:beforeAutospacing="1" w:after="100" w:afterAutospacing="1" w:line="240" w:lineRule="auto"/>
    </w:pPr>
    <w:rPr>
      <w:rFonts w:ascii="Times New Roman" w:eastAsia="Times New Roman" w:hAnsi="Times New Roman" w:cs="Times New Roman"/>
      <w:b/>
      <w:bCs/>
      <w:sz w:val="24"/>
      <w:szCs w:val="24"/>
      <w:lang w:eastAsia="id-ID"/>
    </w:rPr>
  </w:style>
  <w:style w:type="paragraph" w:customStyle="1" w:styleId="datetime1">
    <w:name w:val="datetime1"/>
    <w:basedOn w:val="Normal"/>
    <w:rsid w:val="00F80164"/>
    <w:pPr>
      <w:spacing w:before="100" w:beforeAutospacing="1" w:after="100" w:afterAutospacing="1" w:line="240" w:lineRule="auto"/>
      <w:ind w:left="90"/>
    </w:pPr>
    <w:rPr>
      <w:rFonts w:ascii="Times New Roman" w:eastAsia="Times New Roman" w:hAnsi="Times New Roman" w:cs="Times New Roman"/>
      <w:sz w:val="24"/>
      <w:szCs w:val="24"/>
      <w:lang w:eastAsia="id-ID"/>
    </w:rPr>
  </w:style>
  <w:style w:type="paragraph" w:customStyle="1" w:styleId="comment-header1">
    <w:name w:val="comment-header1"/>
    <w:basedOn w:val="Normal"/>
    <w:rsid w:val="00F80164"/>
    <w:pPr>
      <w:spacing w:after="120" w:line="240" w:lineRule="auto"/>
    </w:pPr>
    <w:rPr>
      <w:rFonts w:ascii="Times New Roman" w:eastAsia="Times New Roman" w:hAnsi="Times New Roman" w:cs="Times New Roman"/>
      <w:sz w:val="24"/>
      <w:szCs w:val="24"/>
      <w:lang w:eastAsia="id-ID"/>
    </w:rPr>
  </w:style>
  <w:style w:type="paragraph" w:customStyle="1" w:styleId="comment-content1">
    <w:name w:val="comment-content1"/>
    <w:basedOn w:val="Normal"/>
    <w:rsid w:val="00F80164"/>
    <w:pPr>
      <w:spacing w:after="120" w:line="240" w:lineRule="auto"/>
      <w:jc w:val="both"/>
    </w:pPr>
    <w:rPr>
      <w:rFonts w:ascii="Times New Roman" w:eastAsia="Times New Roman" w:hAnsi="Times New Roman" w:cs="Times New Roman"/>
      <w:sz w:val="24"/>
      <w:szCs w:val="24"/>
      <w:lang w:eastAsia="id-ID"/>
    </w:rPr>
  </w:style>
  <w:style w:type="paragraph" w:customStyle="1" w:styleId="comments-replybox1">
    <w:name w:val="comments-replybox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replybox-single1">
    <w:name w:val="comment-replybox-single1"/>
    <w:basedOn w:val="Normal"/>
    <w:rsid w:val="00F80164"/>
    <w:pPr>
      <w:spacing w:before="75" w:after="100" w:afterAutospacing="1" w:line="240" w:lineRule="auto"/>
      <w:ind w:left="720"/>
    </w:pPr>
    <w:rPr>
      <w:rFonts w:ascii="Times New Roman" w:eastAsia="Times New Roman" w:hAnsi="Times New Roman" w:cs="Times New Roman"/>
      <w:sz w:val="24"/>
      <w:szCs w:val="24"/>
      <w:lang w:eastAsia="id-ID"/>
    </w:rPr>
  </w:style>
  <w:style w:type="paragraph" w:customStyle="1" w:styleId="comment-replybox-thread1">
    <w:name w:val="comment-replybox-thread1"/>
    <w:basedOn w:val="Normal"/>
    <w:rsid w:val="00F80164"/>
    <w:pPr>
      <w:spacing w:before="75" w:after="100" w:afterAutospacing="1" w:line="240" w:lineRule="auto"/>
    </w:pPr>
    <w:rPr>
      <w:rFonts w:ascii="Times New Roman" w:eastAsia="Times New Roman" w:hAnsi="Times New Roman" w:cs="Times New Roman"/>
      <w:sz w:val="24"/>
      <w:szCs w:val="24"/>
      <w:lang w:eastAsia="id-ID"/>
    </w:rPr>
  </w:style>
  <w:style w:type="paragraph" w:customStyle="1" w:styleId="loadmore1">
    <w:name w:val="loadmore1"/>
    <w:basedOn w:val="Normal"/>
    <w:rsid w:val="00F80164"/>
    <w:pPr>
      <w:spacing w:before="720" w:after="100" w:afterAutospacing="1" w:line="240" w:lineRule="auto"/>
    </w:pPr>
    <w:rPr>
      <w:rFonts w:ascii="Times New Roman" w:eastAsia="Times New Roman" w:hAnsi="Times New Roman" w:cs="Times New Roman"/>
      <w:sz w:val="24"/>
      <w:szCs w:val="24"/>
      <w:lang w:eastAsia="id-ID"/>
    </w:rPr>
  </w:style>
  <w:style w:type="paragraph" w:customStyle="1" w:styleId="thread-arrow1">
    <w:name w:val="thread-arrow1"/>
    <w:basedOn w:val="Normal"/>
    <w:rsid w:val="00F80164"/>
    <w:pPr>
      <w:spacing w:before="72" w:after="72" w:line="240" w:lineRule="auto"/>
      <w:ind w:left="72" w:right="72"/>
    </w:pPr>
    <w:rPr>
      <w:rFonts w:ascii="Times New Roman" w:eastAsia="Times New Roman" w:hAnsi="Times New Roman" w:cs="Times New Roman"/>
      <w:sz w:val="24"/>
      <w:szCs w:val="24"/>
      <w:lang w:eastAsia="id-ID"/>
    </w:rPr>
  </w:style>
  <w:style w:type="paragraph" w:customStyle="1" w:styleId="thread-arrow2">
    <w:name w:val="thread-arrow2"/>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hread-arrow3">
    <w:name w:val="thread-arrow3"/>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vatar-image-container2">
    <w:name w:val="avatar-image-container2"/>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block1">
    <w:name w:val="comment-block1"/>
    <w:basedOn w:val="Normal"/>
    <w:rsid w:val="00F80164"/>
    <w:pPr>
      <w:spacing w:before="100" w:beforeAutospacing="1" w:after="100" w:afterAutospacing="1" w:line="240" w:lineRule="auto"/>
      <w:ind w:left="720"/>
    </w:pPr>
    <w:rPr>
      <w:rFonts w:ascii="Times New Roman" w:eastAsia="Times New Roman" w:hAnsi="Times New Roman" w:cs="Times New Roman"/>
      <w:sz w:val="24"/>
      <w:szCs w:val="24"/>
      <w:lang w:eastAsia="id-ID"/>
    </w:rPr>
  </w:style>
  <w:style w:type="paragraph" w:customStyle="1" w:styleId="hidden1">
    <w:name w:val="hidden1"/>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goog-custom-button-outer-box1">
    <w:name w:val="goog-custom-button-outer-box1"/>
    <w:basedOn w:val="Normal"/>
    <w:rsid w:val="00F80164"/>
    <w:pPr>
      <w:pBdr>
        <w:top w:val="single" w:sz="6" w:space="0" w:color="CCCCCC"/>
        <w:left w:val="single" w:sz="2" w:space="0" w:color="CCCCCC"/>
        <w:bottom w:val="single" w:sz="6" w:space="0" w:color="CCCCCC"/>
        <w:right w:val="single" w:sz="2" w:space="0" w:color="CCCCCC"/>
      </w:pBdr>
      <w:spacing w:after="0" w:line="240" w:lineRule="auto"/>
      <w:textAlignment w:val="top"/>
    </w:pPr>
    <w:rPr>
      <w:rFonts w:ascii="Times New Roman" w:eastAsia="Times New Roman" w:hAnsi="Times New Roman" w:cs="Times New Roman"/>
      <w:sz w:val="24"/>
      <w:szCs w:val="24"/>
      <w:lang w:eastAsia="id-ID"/>
    </w:rPr>
  </w:style>
  <w:style w:type="paragraph" w:customStyle="1" w:styleId="goog-custom-button-inner-box1">
    <w:name w:val="goog-custom-button-inner-box1"/>
    <w:basedOn w:val="Normal"/>
    <w:rsid w:val="00F80164"/>
    <w:pPr>
      <w:pBdr>
        <w:top w:val="single" w:sz="2" w:space="2" w:color="CCCCCC"/>
        <w:left w:val="single" w:sz="6" w:space="3" w:color="CCCCCC"/>
        <w:bottom w:val="single" w:sz="2" w:space="2" w:color="CCCCCC"/>
        <w:right w:val="single" w:sz="6" w:space="3" w:color="CCCCCC"/>
      </w:pBdr>
      <w:spacing w:after="0" w:line="240" w:lineRule="auto"/>
      <w:ind w:left="-15" w:right="-15"/>
      <w:textAlignment w:val="top"/>
    </w:pPr>
    <w:rPr>
      <w:rFonts w:ascii="Times New Roman" w:eastAsia="Times New Roman" w:hAnsi="Times New Roman" w:cs="Times New Roman"/>
      <w:sz w:val="24"/>
      <w:szCs w:val="24"/>
      <w:lang w:eastAsia="id-ID"/>
    </w:rPr>
  </w:style>
  <w:style w:type="paragraph" w:customStyle="1" w:styleId="active1">
    <w:name w:val="active1"/>
    <w:basedOn w:val="Normal"/>
    <w:rsid w:val="00F80164"/>
    <w:pPr>
      <w:shd w:val="clear" w:color="auto" w:fill="0080FF"/>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idget1">
    <w:name w:val="widget1"/>
    <w:basedOn w:val="Normal"/>
    <w:rsid w:val="00F80164"/>
    <w:pPr>
      <w:spacing w:after="48" w:line="240" w:lineRule="auto"/>
    </w:pPr>
    <w:rPr>
      <w:rFonts w:ascii="Times New Roman" w:eastAsia="Times New Roman" w:hAnsi="Times New Roman" w:cs="Times New Roman"/>
      <w:sz w:val="24"/>
      <w:szCs w:val="24"/>
      <w:lang w:eastAsia="id-ID"/>
    </w:rPr>
  </w:style>
  <w:style w:type="paragraph" w:customStyle="1" w:styleId="avatar-image-container3">
    <w:name w:val="avatar-image-container3"/>
    <w:basedOn w:val="Normal"/>
    <w:rsid w:val="00F80164"/>
    <w:pPr>
      <w:spacing w:after="150" w:line="240" w:lineRule="auto"/>
      <w:ind w:right="150"/>
    </w:pPr>
    <w:rPr>
      <w:rFonts w:ascii="Times New Roman" w:eastAsia="Times New Roman" w:hAnsi="Times New Roman" w:cs="Times New Roman"/>
      <w:sz w:val="24"/>
      <w:szCs w:val="24"/>
      <w:lang w:eastAsia="id-ID"/>
    </w:rPr>
  </w:style>
  <w:style w:type="paragraph" w:customStyle="1" w:styleId="commentwrap1">
    <w:name w:val="comment_wrap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1">
    <w:name w:val="comment-form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1">
    <w:name w:val="item1"/>
    <w:basedOn w:val="Normal"/>
    <w:rsid w:val="00F80164"/>
    <w:pPr>
      <w:spacing w:before="150" w:after="0" w:line="240" w:lineRule="auto"/>
      <w:ind w:right="150"/>
      <w:jc w:val="center"/>
    </w:pPr>
    <w:rPr>
      <w:rFonts w:ascii="Times New Roman" w:eastAsia="Times New Roman" w:hAnsi="Times New Roman" w:cs="Times New Roman"/>
      <w:sz w:val="24"/>
      <w:szCs w:val="24"/>
      <w:lang w:eastAsia="id-ID"/>
    </w:rPr>
  </w:style>
  <w:style w:type="paragraph" w:customStyle="1" w:styleId="commentauthorflag1">
    <w:name w:val="comment_author_flag1"/>
    <w:basedOn w:val="Normal"/>
    <w:rsid w:val="00F80164"/>
    <w:pPr>
      <w:spacing w:after="100" w:afterAutospacing="1" w:line="240" w:lineRule="auto"/>
    </w:pPr>
    <w:rPr>
      <w:rFonts w:ascii="Times New Roman" w:eastAsia="Times New Roman" w:hAnsi="Times New Roman" w:cs="Times New Roman"/>
      <w:caps/>
      <w:vanish/>
      <w:color w:val="FFFFFF"/>
      <w:sz w:val="20"/>
      <w:szCs w:val="20"/>
      <w:lang w:eastAsia="id-ID"/>
    </w:rPr>
  </w:style>
  <w:style w:type="paragraph" w:customStyle="1" w:styleId="widget2">
    <w:name w:val="widget2"/>
    <w:basedOn w:val="Normal"/>
    <w:rsid w:val="00F80164"/>
    <w:pPr>
      <w:spacing w:before="100" w:beforeAutospacing="1" w:after="240" w:line="240" w:lineRule="auto"/>
    </w:pPr>
    <w:rPr>
      <w:rFonts w:ascii="Times New Roman" w:eastAsia="Times New Roman" w:hAnsi="Times New Roman" w:cs="Times New Roman"/>
      <w:sz w:val="24"/>
      <w:szCs w:val="24"/>
      <w:lang w:eastAsia="id-ID"/>
    </w:rPr>
  </w:style>
  <w:style w:type="paragraph" w:customStyle="1" w:styleId="item-snippet1">
    <w:name w:val="item-snippet1"/>
    <w:basedOn w:val="Normal"/>
    <w:rsid w:val="00F80164"/>
    <w:pPr>
      <w:spacing w:before="100" w:beforeAutospacing="1" w:after="100" w:afterAutospacing="1" w:line="240" w:lineRule="auto"/>
      <w:jc w:val="both"/>
    </w:pPr>
    <w:rPr>
      <w:rFonts w:ascii="Times New Roman" w:eastAsia="Times New Roman" w:hAnsi="Times New Roman" w:cs="Times New Roman"/>
      <w:sz w:val="24"/>
      <w:szCs w:val="24"/>
      <w:lang w:eastAsia="id-ID"/>
    </w:rPr>
  </w:style>
  <w:style w:type="paragraph" w:customStyle="1" w:styleId="pagecurrent1">
    <w:name w:val="pagecurrent1"/>
    <w:basedOn w:val="Normal"/>
    <w:rsid w:val="00F80164"/>
    <w:pPr>
      <w:shd w:val="clear" w:color="auto" w:fill="0080FF"/>
      <w:spacing w:before="100" w:beforeAutospacing="1" w:after="100" w:afterAutospacing="1" w:line="240" w:lineRule="auto"/>
      <w:ind w:right="75"/>
    </w:pPr>
    <w:rPr>
      <w:rFonts w:ascii="Times New Roman" w:eastAsia="Times New Roman" w:hAnsi="Times New Roman" w:cs="Times New Roman"/>
      <w:b/>
      <w:bCs/>
      <w:color w:val="FFFFFF"/>
      <w:sz w:val="24"/>
      <w:szCs w:val="24"/>
      <w:lang w:eastAsia="id-ID"/>
    </w:rPr>
  </w:style>
  <w:style w:type="paragraph" w:customStyle="1" w:styleId="pages1">
    <w:name w:val="pages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results1">
    <w:name w:val="gsc-results1"/>
    <w:basedOn w:val="Normal"/>
    <w:rsid w:val="00F80164"/>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lang w:eastAsia="id-ID"/>
    </w:rPr>
  </w:style>
  <w:style w:type="paragraph" w:customStyle="1" w:styleId="gsc-resultsheader1">
    <w:name w:val="gsc-resultsheader1"/>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gsc-tabsarea1">
    <w:name w:val="gsc-tabsarea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tabheader1">
    <w:name w:val="gsc-tabheader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resultsbox-visible1">
    <w:name w:val="gsc-resultsbox-visible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title1">
    <w:name w:val="gs-title1"/>
    <w:basedOn w:val="Normal"/>
    <w:rsid w:val="00F80164"/>
    <w:pPr>
      <w:spacing w:before="100" w:beforeAutospacing="1" w:after="100" w:afterAutospacing="1" w:line="360" w:lineRule="atLeast"/>
    </w:pPr>
    <w:rPr>
      <w:rFonts w:ascii="Times New Roman" w:eastAsia="Times New Roman" w:hAnsi="Times New Roman" w:cs="Times New Roman"/>
      <w:sz w:val="24"/>
      <w:szCs w:val="24"/>
      <w:lang w:eastAsia="id-ID"/>
    </w:rPr>
  </w:style>
  <w:style w:type="paragraph" w:customStyle="1" w:styleId="gsc-trailing-more-results1">
    <w:name w:val="gsc-trailing-more-results1"/>
    <w:basedOn w:val="Normal"/>
    <w:rsid w:val="00F80164"/>
    <w:pPr>
      <w:spacing w:before="100" w:beforeAutospacing="1" w:after="100" w:afterAutospacing="1" w:line="360" w:lineRule="atLeast"/>
    </w:pPr>
    <w:rPr>
      <w:rFonts w:ascii="Times New Roman" w:eastAsia="Times New Roman" w:hAnsi="Times New Roman" w:cs="Times New Roman"/>
      <w:sz w:val="24"/>
      <w:szCs w:val="24"/>
      <w:lang w:eastAsia="id-ID"/>
    </w:rPr>
  </w:style>
  <w:style w:type="paragraph" w:customStyle="1" w:styleId="gs-relativepublisheddate1">
    <w:name w:val="gs-relativepublisheddate1"/>
    <w:basedOn w:val="Normal"/>
    <w:rsid w:val="00F80164"/>
    <w:pPr>
      <w:spacing w:before="100" w:beforeAutospacing="1" w:after="100" w:afterAutospacing="1" w:line="312" w:lineRule="atLeast"/>
    </w:pPr>
    <w:rPr>
      <w:rFonts w:ascii="Times New Roman" w:eastAsia="Times New Roman" w:hAnsi="Times New Roman" w:cs="Times New Roman"/>
      <w:sz w:val="24"/>
      <w:szCs w:val="24"/>
      <w:lang w:eastAsia="id-ID"/>
    </w:rPr>
  </w:style>
  <w:style w:type="paragraph" w:customStyle="1" w:styleId="gs-publisheddate1">
    <w:name w:val="gs-publisheddate1"/>
    <w:basedOn w:val="Normal"/>
    <w:rsid w:val="00F80164"/>
    <w:pPr>
      <w:spacing w:before="100" w:beforeAutospacing="1" w:after="100" w:afterAutospacing="1" w:line="312" w:lineRule="atLeast"/>
    </w:pPr>
    <w:rPr>
      <w:rFonts w:ascii="Times New Roman" w:eastAsia="Times New Roman" w:hAnsi="Times New Roman" w:cs="Times New Roman"/>
      <w:sz w:val="24"/>
      <w:szCs w:val="24"/>
      <w:lang w:eastAsia="id-ID"/>
    </w:rPr>
  </w:style>
  <w:style w:type="paragraph" w:customStyle="1" w:styleId="gs-visibleurl1">
    <w:name w:val="gs-visibleurl1"/>
    <w:basedOn w:val="Normal"/>
    <w:rsid w:val="00F80164"/>
    <w:pPr>
      <w:spacing w:before="100" w:beforeAutospacing="1" w:after="100" w:afterAutospacing="1" w:line="312" w:lineRule="atLeast"/>
    </w:pPr>
    <w:rPr>
      <w:rFonts w:ascii="Times New Roman" w:eastAsia="Times New Roman" w:hAnsi="Times New Roman" w:cs="Times New Roman"/>
      <w:sz w:val="23"/>
      <w:szCs w:val="23"/>
      <w:lang w:eastAsia="id-ID"/>
    </w:rPr>
  </w:style>
  <w:style w:type="paragraph" w:customStyle="1" w:styleId="gs-snippet1">
    <w:name w:val="gs-snippet1"/>
    <w:basedOn w:val="Normal"/>
    <w:rsid w:val="00F80164"/>
    <w:pPr>
      <w:spacing w:before="60" w:after="60" w:line="288" w:lineRule="atLeast"/>
    </w:pPr>
    <w:rPr>
      <w:rFonts w:ascii="Times New Roman" w:eastAsia="Times New Roman" w:hAnsi="Times New Roman" w:cs="Times New Roman"/>
      <w:sz w:val="24"/>
      <w:szCs w:val="24"/>
      <w:lang w:eastAsia="id-ID"/>
    </w:rPr>
  </w:style>
  <w:style w:type="paragraph" w:customStyle="1" w:styleId="gs-snippet2">
    <w:name w:val="gs-snippet2"/>
    <w:basedOn w:val="Normal"/>
    <w:rsid w:val="00F80164"/>
    <w:pPr>
      <w:spacing w:before="100" w:beforeAutospacing="1" w:after="100" w:afterAutospacing="1" w:line="240" w:lineRule="auto"/>
    </w:pPr>
    <w:rPr>
      <w:rFonts w:ascii="Times New Roman" w:eastAsia="Times New Roman" w:hAnsi="Times New Roman" w:cs="Times New Roman"/>
      <w:i/>
      <w:iCs/>
      <w:sz w:val="24"/>
      <w:szCs w:val="24"/>
      <w:lang w:eastAsia="id-ID"/>
    </w:rPr>
  </w:style>
  <w:style w:type="paragraph" w:customStyle="1" w:styleId="gs-snippet3">
    <w:name w:val="gs-snippet3"/>
    <w:basedOn w:val="Normal"/>
    <w:rsid w:val="00F80164"/>
    <w:pPr>
      <w:spacing w:before="100" w:beforeAutospacing="1" w:after="100" w:afterAutospacing="1" w:line="240" w:lineRule="auto"/>
    </w:pPr>
    <w:rPr>
      <w:rFonts w:ascii="Times New Roman" w:eastAsia="Times New Roman" w:hAnsi="Times New Roman" w:cs="Times New Roman"/>
      <w:i/>
      <w:iCs/>
      <w:sz w:val="24"/>
      <w:szCs w:val="24"/>
      <w:lang w:eastAsia="id-ID"/>
    </w:rPr>
  </w:style>
  <w:style w:type="paragraph" w:customStyle="1" w:styleId="counter-wrapper1">
    <w:name w:val="counter-wrapper1"/>
    <w:basedOn w:val="Normal"/>
    <w:rsid w:val="00F80164"/>
    <w:pPr>
      <w:spacing w:before="100" w:beforeAutospacing="1" w:after="100" w:afterAutospacing="1" w:line="450" w:lineRule="atLeast"/>
      <w:textAlignment w:val="top"/>
    </w:pPr>
    <w:rPr>
      <w:rFonts w:ascii="Times New Roman" w:eastAsia="Times New Roman" w:hAnsi="Times New Roman" w:cs="Times New Roman"/>
      <w:b/>
      <w:bCs/>
      <w:sz w:val="36"/>
      <w:szCs w:val="36"/>
      <w:lang w:eastAsia="id-ID"/>
    </w:rPr>
  </w:style>
  <w:style w:type="paragraph" w:customStyle="1" w:styleId="playergsvb1">
    <w:name w:val="player_gsvb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lated-post-item-thumbnail1">
    <w:name w:val="related-post-item-thumbnail1"/>
    <w:basedOn w:val="Normal"/>
    <w:rsid w:val="00F80164"/>
    <w:pPr>
      <w:spacing w:before="30" w:after="0" w:line="240" w:lineRule="auto"/>
      <w:ind w:right="120"/>
    </w:pPr>
    <w:rPr>
      <w:rFonts w:ascii="Times New Roman" w:eastAsia="Times New Roman" w:hAnsi="Times New Roman" w:cs="Times New Roman"/>
      <w:sz w:val="24"/>
      <w:szCs w:val="24"/>
      <w:lang w:eastAsia="id-ID"/>
    </w:rPr>
  </w:style>
  <w:style w:type="paragraph" w:customStyle="1" w:styleId="related-post-item-title1">
    <w:name w:val="related-post-item-title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lated-post-item-summary1">
    <w:name w:val="related-post-item-summary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vatar1">
    <w:name w:val="avatar1"/>
    <w:basedOn w:val="Normal"/>
    <w:rsid w:val="00F80164"/>
    <w:pPr>
      <w:spacing w:before="100" w:beforeAutospacing="1" w:after="100" w:afterAutospacing="1" w:line="240" w:lineRule="auto"/>
      <w:ind w:right="300"/>
    </w:pPr>
    <w:rPr>
      <w:rFonts w:ascii="Times New Roman" w:eastAsia="Times New Roman" w:hAnsi="Times New Roman" w:cs="Times New Roman"/>
      <w:sz w:val="24"/>
      <w:szCs w:val="24"/>
      <w:lang w:eastAsia="id-ID"/>
    </w:rPr>
  </w:style>
  <w:style w:type="paragraph" w:customStyle="1" w:styleId="dialogtitle1">
    <w:name w:val="dialog_title1"/>
    <w:basedOn w:val="Normal"/>
    <w:rsid w:val="00F80164"/>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lang w:eastAsia="id-ID"/>
    </w:rPr>
  </w:style>
  <w:style w:type="paragraph" w:customStyle="1" w:styleId="dialogtitlespan1">
    <w:name w:val="dialog_title&gt;span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header1">
    <w:name w:val="dialog_header1"/>
    <w:basedOn w:val="Normal"/>
    <w:rsid w:val="00F80164"/>
    <w:pPr>
      <w:pBdr>
        <w:bottom w:val="single" w:sz="6" w:space="0" w:color="1D3C78"/>
      </w:pBdr>
      <w:spacing w:before="100" w:beforeAutospacing="1" w:after="100" w:afterAutospacing="1" w:line="240" w:lineRule="auto"/>
      <w:textAlignment w:val="center"/>
    </w:pPr>
    <w:rPr>
      <w:rFonts w:ascii="Helvetica" w:eastAsia="Times New Roman" w:hAnsi="Helvetica" w:cs="Helvetica"/>
      <w:b/>
      <w:bCs/>
      <w:color w:val="FFFFFF"/>
      <w:sz w:val="21"/>
      <w:szCs w:val="21"/>
      <w:lang w:eastAsia="id-ID"/>
    </w:rPr>
  </w:style>
  <w:style w:type="paragraph" w:customStyle="1" w:styleId="touchablebutton1">
    <w:name w:val="touchable_button1"/>
    <w:basedOn w:val="Normal"/>
    <w:rsid w:val="00F80164"/>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lang w:eastAsia="id-ID"/>
    </w:rPr>
  </w:style>
  <w:style w:type="paragraph" w:customStyle="1" w:styleId="headercenter1">
    <w:name w:val="header_center1"/>
    <w:basedOn w:val="Normal"/>
    <w:rsid w:val="00F80164"/>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lang w:eastAsia="id-ID"/>
    </w:rPr>
  </w:style>
  <w:style w:type="paragraph" w:customStyle="1" w:styleId="dialogcontent1">
    <w:name w:val="dialog_content1"/>
    <w:basedOn w:val="Normal"/>
    <w:rsid w:val="00F80164"/>
    <w:pPr>
      <w:pBdr>
        <w:top w:val="single" w:sz="2" w:space="0" w:color="4A4A4A"/>
        <w:left w:val="single" w:sz="6" w:space="0" w:color="4A4A4A"/>
        <w:bottom w:val="single" w:sz="2" w:space="0" w:color="4A4A4A"/>
        <w:right w:val="single" w:sz="6" w:space="0" w:color="4A4A4A"/>
      </w:pBd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footer1">
    <w:name w:val="dialog_footer1"/>
    <w:basedOn w:val="Normal"/>
    <w:rsid w:val="00F80164"/>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scription">
    <w:name w:val="descripti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TopofForm">
    <w:name w:val="HTML Top of Form"/>
    <w:basedOn w:val="Normal"/>
    <w:next w:val="Normal"/>
    <w:link w:val="z-TopofFormChar"/>
    <w:hidden/>
    <w:uiPriority w:val="99"/>
    <w:semiHidden/>
    <w:unhideWhenUsed/>
    <w:rsid w:val="00F80164"/>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F80164"/>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F80164"/>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F80164"/>
    <w:rPr>
      <w:rFonts w:ascii="Arial" w:eastAsia="Times New Roman" w:hAnsi="Arial" w:cs="Arial"/>
      <w:vanish/>
      <w:sz w:val="16"/>
      <w:szCs w:val="16"/>
      <w:lang w:eastAsia="id-ID"/>
    </w:rPr>
  </w:style>
  <w:style w:type="character" w:customStyle="1" w:styleId="post-author">
    <w:name w:val="post-author"/>
    <w:basedOn w:val="DefaultParagraphFont"/>
    <w:rsid w:val="00F80164"/>
  </w:style>
  <w:style w:type="character" w:customStyle="1" w:styleId="fn">
    <w:name w:val="fn"/>
    <w:basedOn w:val="DefaultParagraphFont"/>
    <w:rsid w:val="00F80164"/>
  </w:style>
  <w:style w:type="character" w:customStyle="1" w:styleId="post-timestamp1">
    <w:name w:val="post-timestamp1"/>
    <w:basedOn w:val="DefaultParagraphFont"/>
    <w:rsid w:val="00F80164"/>
  </w:style>
  <w:style w:type="character" w:customStyle="1" w:styleId="updated">
    <w:name w:val="updated"/>
    <w:basedOn w:val="DefaultParagraphFont"/>
    <w:rsid w:val="00F80164"/>
  </w:style>
  <w:style w:type="character" w:customStyle="1" w:styleId="related-post-item-summary-text">
    <w:name w:val="related-post-item-summary-text"/>
    <w:basedOn w:val="DefaultParagraphFont"/>
    <w:rsid w:val="00F80164"/>
  </w:style>
  <w:style w:type="character" w:customStyle="1" w:styleId="widget-item-control2">
    <w:name w:val="widget-item-control2"/>
    <w:basedOn w:val="DefaultParagraphFont"/>
    <w:rsid w:val="00F80164"/>
  </w:style>
  <w:style w:type="character" w:customStyle="1" w:styleId="item-control1">
    <w:name w:val="item-control1"/>
    <w:basedOn w:val="DefaultParagraphFont"/>
    <w:rsid w:val="00F80164"/>
    <w:rPr>
      <w:vanish/>
      <w:webHidden w:val="0"/>
      <w:specVanish w:val="0"/>
    </w:rPr>
  </w:style>
  <w:style w:type="character" w:customStyle="1" w:styleId="label-size1">
    <w:name w:val="label-size1"/>
    <w:basedOn w:val="DefaultParagraphFont"/>
    <w:rsid w:val="00F80164"/>
    <w:rPr>
      <w:vanish w:val="0"/>
      <w:webHidden w:val="0"/>
      <w:bdr w:val="single" w:sz="6" w:space="0" w:color="CCCCCC" w:frame="1"/>
      <w:specVanish w:val="0"/>
    </w:rPr>
  </w:style>
  <w:style w:type="character" w:customStyle="1" w:styleId="item-title2">
    <w:name w:val="item-title2"/>
    <w:basedOn w:val="DefaultParagraphFont"/>
    <w:rsid w:val="00F80164"/>
  </w:style>
  <w:style w:type="paragraph" w:styleId="BalloonText">
    <w:name w:val="Balloon Text"/>
    <w:basedOn w:val="Normal"/>
    <w:link w:val="BalloonTextChar"/>
    <w:uiPriority w:val="99"/>
    <w:semiHidden/>
    <w:unhideWhenUsed/>
    <w:rsid w:val="00F8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1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0164"/>
    <w:pPr>
      <w:spacing w:after="120" w:line="240" w:lineRule="auto"/>
      <w:outlineLvl w:val="0"/>
    </w:pPr>
    <w:rPr>
      <w:rFonts w:ascii="Times New Roman" w:eastAsia="Times New Roman" w:hAnsi="Times New Roman" w:cs="Times New Roman"/>
      <w:kern w:val="36"/>
      <w:sz w:val="24"/>
      <w:szCs w:val="24"/>
      <w:lang w:eastAsia="id-ID"/>
    </w:rPr>
  </w:style>
  <w:style w:type="paragraph" w:styleId="Heading2">
    <w:name w:val="heading 2"/>
    <w:basedOn w:val="Normal"/>
    <w:link w:val="Heading2Char"/>
    <w:uiPriority w:val="9"/>
    <w:qFormat/>
    <w:rsid w:val="00F80164"/>
    <w:pPr>
      <w:spacing w:after="120" w:line="240" w:lineRule="auto"/>
      <w:outlineLvl w:val="1"/>
    </w:pPr>
    <w:rPr>
      <w:rFonts w:ascii="Times New Roman" w:eastAsia="Times New Roman" w:hAnsi="Times New Roman" w:cs="Times New Roman"/>
      <w:sz w:val="23"/>
      <w:szCs w:val="23"/>
      <w:lang w:eastAsia="id-ID"/>
    </w:rPr>
  </w:style>
  <w:style w:type="paragraph" w:styleId="Heading3">
    <w:name w:val="heading 3"/>
    <w:basedOn w:val="Normal"/>
    <w:link w:val="Heading3Char"/>
    <w:uiPriority w:val="9"/>
    <w:qFormat/>
    <w:rsid w:val="00F80164"/>
    <w:pPr>
      <w:spacing w:after="120" w:line="240" w:lineRule="auto"/>
      <w:outlineLvl w:val="2"/>
    </w:pPr>
    <w:rPr>
      <w:rFonts w:ascii="Times New Roman" w:eastAsia="Times New Roman" w:hAnsi="Times New Roman" w:cs="Times New Roman"/>
      <w:sz w:val="21"/>
      <w:szCs w:val="21"/>
      <w:lang w:eastAsia="id-ID"/>
    </w:rPr>
  </w:style>
  <w:style w:type="paragraph" w:styleId="Heading4">
    <w:name w:val="heading 4"/>
    <w:basedOn w:val="Normal"/>
    <w:link w:val="Heading4Char"/>
    <w:uiPriority w:val="9"/>
    <w:qFormat/>
    <w:rsid w:val="00F80164"/>
    <w:pPr>
      <w:spacing w:after="120" w:line="240" w:lineRule="auto"/>
      <w:outlineLvl w:val="3"/>
    </w:pPr>
    <w:rPr>
      <w:rFonts w:ascii="Times New Roman" w:eastAsia="Times New Roman" w:hAnsi="Times New Roman" w:cs="Times New Roman"/>
      <w:sz w:val="20"/>
      <w:szCs w:val="20"/>
      <w:lang w:eastAsia="id-ID"/>
    </w:rPr>
  </w:style>
  <w:style w:type="paragraph" w:styleId="Heading5">
    <w:name w:val="heading 5"/>
    <w:basedOn w:val="Normal"/>
    <w:link w:val="Heading5Char"/>
    <w:uiPriority w:val="9"/>
    <w:qFormat/>
    <w:rsid w:val="00F80164"/>
    <w:pPr>
      <w:spacing w:after="120" w:line="240" w:lineRule="auto"/>
      <w:outlineLvl w:val="4"/>
    </w:pPr>
    <w:rPr>
      <w:rFonts w:ascii="Times New Roman" w:eastAsia="Times New Roman" w:hAnsi="Times New Roman" w:cs="Times New Roman"/>
      <w:sz w:val="20"/>
      <w:szCs w:val="20"/>
      <w:lang w:eastAsia="id-ID"/>
    </w:rPr>
  </w:style>
  <w:style w:type="paragraph" w:styleId="Heading6">
    <w:name w:val="heading 6"/>
    <w:basedOn w:val="Normal"/>
    <w:link w:val="Heading6Char"/>
    <w:uiPriority w:val="9"/>
    <w:qFormat/>
    <w:rsid w:val="00F80164"/>
    <w:pPr>
      <w:spacing w:after="120" w:line="240" w:lineRule="auto"/>
      <w:outlineLvl w:val="5"/>
    </w:pPr>
    <w:rPr>
      <w:rFonts w:ascii="Times New Roman" w:eastAsia="Times New Roman" w:hAnsi="Times New Roman" w:cs="Times New Roman"/>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164"/>
    <w:rPr>
      <w:rFonts w:ascii="Times New Roman" w:eastAsia="Times New Roman" w:hAnsi="Times New Roman" w:cs="Times New Roman"/>
      <w:kern w:val="36"/>
      <w:sz w:val="24"/>
      <w:szCs w:val="24"/>
      <w:lang w:eastAsia="id-ID"/>
    </w:rPr>
  </w:style>
  <w:style w:type="character" w:customStyle="1" w:styleId="Heading2Char">
    <w:name w:val="Heading 2 Char"/>
    <w:basedOn w:val="DefaultParagraphFont"/>
    <w:link w:val="Heading2"/>
    <w:uiPriority w:val="9"/>
    <w:rsid w:val="00F80164"/>
    <w:rPr>
      <w:rFonts w:ascii="Times New Roman" w:eastAsia="Times New Roman" w:hAnsi="Times New Roman" w:cs="Times New Roman"/>
      <w:sz w:val="23"/>
      <w:szCs w:val="23"/>
      <w:lang w:eastAsia="id-ID"/>
    </w:rPr>
  </w:style>
  <w:style w:type="character" w:customStyle="1" w:styleId="Heading3Char">
    <w:name w:val="Heading 3 Char"/>
    <w:basedOn w:val="DefaultParagraphFont"/>
    <w:link w:val="Heading3"/>
    <w:uiPriority w:val="9"/>
    <w:rsid w:val="00F80164"/>
    <w:rPr>
      <w:rFonts w:ascii="Times New Roman" w:eastAsia="Times New Roman" w:hAnsi="Times New Roman" w:cs="Times New Roman"/>
      <w:sz w:val="21"/>
      <w:szCs w:val="21"/>
      <w:lang w:eastAsia="id-ID"/>
    </w:rPr>
  </w:style>
  <w:style w:type="character" w:customStyle="1" w:styleId="Heading4Char">
    <w:name w:val="Heading 4 Char"/>
    <w:basedOn w:val="DefaultParagraphFont"/>
    <w:link w:val="Heading4"/>
    <w:uiPriority w:val="9"/>
    <w:rsid w:val="00F80164"/>
    <w:rPr>
      <w:rFonts w:ascii="Times New Roman" w:eastAsia="Times New Roman" w:hAnsi="Times New Roman" w:cs="Times New Roman"/>
      <w:sz w:val="20"/>
      <w:szCs w:val="20"/>
      <w:lang w:eastAsia="id-ID"/>
    </w:rPr>
  </w:style>
  <w:style w:type="character" w:customStyle="1" w:styleId="Heading5Char">
    <w:name w:val="Heading 5 Char"/>
    <w:basedOn w:val="DefaultParagraphFont"/>
    <w:link w:val="Heading5"/>
    <w:uiPriority w:val="9"/>
    <w:rsid w:val="00F80164"/>
    <w:rPr>
      <w:rFonts w:ascii="Times New Roman" w:eastAsia="Times New Roman" w:hAnsi="Times New Roman" w:cs="Times New Roman"/>
      <w:sz w:val="20"/>
      <w:szCs w:val="20"/>
      <w:lang w:eastAsia="id-ID"/>
    </w:rPr>
  </w:style>
  <w:style w:type="character" w:customStyle="1" w:styleId="Heading6Char">
    <w:name w:val="Heading 6 Char"/>
    <w:basedOn w:val="DefaultParagraphFont"/>
    <w:link w:val="Heading6"/>
    <w:uiPriority w:val="9"/>
    <w:rsid w:val="00F80164"/>
    <w:rPr>
      <w:rFonts w:ascii="Times New Roman" w:eastAsia="Times New Roman" w:hAnsi="Times New Roman" w:cs="Times New Roman"/>
      <w:sz w:val="20"/>
      <w:szCs w:val="20"/>
      <w:lang w:eastAsia="id-ID"/>
    </w:rPr>
  </w:style>
  <w:style w:type="numbering" w:customStyle="1" w:styleId="NoList1">
    <w:name w:val="No List1"/>
    <w:next w:val="NoList"/>
    <w:uiPriority w:val="99"/>
    <w:semiHidden/>
    <w:unhideWhenUsed/>
    <w:rsid w:val="00F80164"/>
  </w:style>
  <w:style w:type="character" w:styleId="Hyperlink">
    <w:name w:val="Hyperlink"/>
    <w:basedOn w:val="DefaultParagraphFont"/>
    <w:uiPriority w:val="99"/>
    <w:semiHidden/>
    <w:unhideWhenUsed/>
    <w:rsid w:val="00F80164"/>
    <w:rPr>
      <w:strike w:val="0"/>
      <w:dstrike w:val="0"/>
      <w:color w:val="0080FF"/>
      <w:u w:val="none"/>
      <w:effect w:val="none"/>
    </w:rPr>
  </w:style>
  <w:style w:type="character" w:styleId="FollowedHyperlink">
    <w:name w:val="FollowedHyperlink"/>
    <w:basedOn w:val="DefaultParagraphFont"/>
    <w:uiPriority w:val="99"/>
    <w:semiHidden/>
    <w:unhideWhenUsed/>
    <w:rsid w:val="00F80164"/>
    <w:rPr>
      <w:strike w:val="0"/>
      <w:dstrike w:val="0"/>
      <w:color w:val="0080FF"/>
      <w:u w:val="none"/>
      <w:effect w:val="none"/>
    </w:rPr>
  </w:style>
  <w:style w:type="paragraph" w:styleId="NormalWeb">
    <w:name w:val="Normal (Web)"/>
    <w:basedOn w:val="Normal"/>
    <w:uiPriority w:val="99"/>
    <w:semiHidden/>
    <w:unhideWhenUsed/>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list-title">
    <w:name w:val="blog-list-title"/>
    <w:basedOn w:val="Normal"/>
    <w:rsid w:val="00F80164"/>
    <w:pPr>
      <w:spacing w:before="100" w:beforeAutospacing="1" w:after="100" w:afterAutospacing="1" w:line="240" w:lineRule="auto"/>
    </w:pPr>
    <w:rPr>
      <w:rFonts w:ascii="Times New Roman" w:eastAsia="Times New Roman" w:hAnsi="Times New Roman" w:cs="Times New Roman"/>
      <w:b/>
      <w:bCs/>
      <w:sz w:val="24"/>
      <w:szCs w:val="24"/>
      <w:lang w:eastAsia="id-ID"/>
    </w:rPr>
  </w:style>
  <w:style w:type="paragraph" w:customStyle="1" w:styleId="contact-form-widget">
    <w:name w:val="contact-form-widge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ntact-form-success-message">
    <w:name w:val="contact-form-success-message"/>
    <w:basedOn w:val="Normal"/>
    <w:rsid w:val="00F80164"/>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lang w:eastAsia="id-ID"/>
    </w:rPr>
  </w:style>
  <w:style w:type="paragraph" w:customStyle="1" w:styleId="contact-form-error-message">
    <w:name w:val="contact-form-error-message"/>
    <w:basedOn w:val="Normal"/>
    <w:rsid w:val="00F80164"/>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lang w:eastAsia="id-ID"/>
    </w:rPr>
  </w:style>
  <w:style w:type="paragraph" w:customStyle="1" w:styleId="contact-form-success-message-with-border">
    <w:name w:val="contact-form-success-message-with-border"/>
    <w:basedOn w:val="Normal"/>
    <w:rsid w:val="00F80164"/>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lang w:eastAsia="id-ID"/>
    </w:rPr>
  </w:style>
  <w:style w:type="paragraph" w:customStyle="1" w:styleId="contact-form-error-message-with-border">
    <w:name w:val="contact-form-error-message-with-border"/>
    <w:basedOn w:val="Normal"/>
    <w:rsid w:val="00F80164"/>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lang w:eastAsia="id-ID"/>
    </w:rPr>
  </w:style>
  <w:style w:type="paragraph" w:customStyle="1" w:styleId="contact-form-cross">
    <w:name w:val="contact-form-cross"/>
    <w:basedOn w:val="Normal"/>
    <w:rsid w:val="00F80164"/>
    <w:pPr>
      <w:spacing w:after="0" w:line="240" w:lineRule="auto"/>
      <w:ind w:left="75" w:right="75"/>
    </w:pPr>
    <w:rPr>
      <w:rFonts w:ascii="Times New Roman" w:eastAsia="Times New Roman" w:hAnsi="Times New Roman" w:cs="Times New Roman"/>
      <w:sz w:val="24"/>
      <w:szCs w:val="24"/>
      <w:lang w:eastAsia="id-ID"/>
    </w:rPr>
  </w:style>
  <w:style w:type="paragraph" w:customStyle="1" w:styleId="contact-form-email">
    <w:name w:val="contact-form-email"/>
    <w:basedOn w:val="Normal"/>
    <w:rsid w:val="00F80164"/>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lang w:eastAsia="id-ID"/>
    </w:rPr>
  </w:style>
  <w:style w:type="paragraph" w:customStyle="1" w:styleId="contact-form-name">
    <w:name w:val="contact-form-name"/>
    <w:basedOn w:val="Normal"/>
    <w:rsid w:val="00F80164"/>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lang w:eastAsia="id-ID"/>
    </w:rPr>
  </w:style>
  <w:style w:type="paragraph" w:customStyle="1" w:styleId="contact-form-email-message">
    <w:name w:val="contact-form-email-message"/>
    <w:basedOn w:val="Normal"/>
    <w:rsid w:val="00F80164"/>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lang w:eastAsia="id-ID"/>
    </w:rPr>
  </w:style>
  <w:style w:type="paragraph" w:customStyle="1" w:styleId="contact-form-button">
    <w:name w:val="contact-form-button"/>
    <w:basedOn w:val="Normal"/>
    <w:rsid w:val="00F80164"/>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jc w:val="center"/>
    </w:pPr>
    <w:rPr>
      <w:rFonts w:ascii="Arial" w:eastAsia="Times New Roman" w:hAnsi="Arial" w:cs="Arial"/>
      <w:b/>
      <w:bCs/>
      <w:color w:val="444444"/>
      <w:sz w:val="17"/>
      <w:szCs w:val="17"/>
      <w:lang w:eastAsia="id-ID"/>
    </w:rPr>
  </w:style>
  <w:style w:type="paragraph" w:customStyle="1" w:styleId="contact-form-button-submit">
    <w:name w:val="contact-form-button-submit"/>
    <w:basedOn w:val="Normal"/>
    <w:rsid w:val="00F80164"/>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lang w:eastAsia="id-ID"/>
    </w:rPr>
  </w:style>
  <w:style w:type="paragraph" w:customStyle="1" w:styleId="follower">
    <w:name w:val="follower"/>
    <w:basedOn w:val="Normal"/>
    <w:rsid w:val="00F80164"/>
    <w:pPr>
      <w:spacing w:before="30" w:after="30" w:line="240" w:lineRule="auto"/>
      <w:ind w:left="30" w:right="30"/>
    </w:pPr>
    <w:rPr>
      <w:rFonts w:ascii="Times New Roman" w:eastAsia="Times New Roman" w:hAnsi="Times New Roman" w:cs="Times New Roman"/>
      <w:sz w:val="24"/>
      <w:szCs w:val="24"/>
      <w:lang w:eastAsia="id-ID"/>
    </w:rPr>
  </w:style>
  <w:style w:type="paragraph" w:customStyle="1" w:styleId="label-size-1">
    <w:name w:val="label-size-1"/>
    <w:basedOn w:val="Normal"/>
    <w:rsid w:val="00F80164"/>
    <w:pPr>
      <w:spacing w:before="100" w:beforeAutospacing="1" w:after="100" w:afterAutospacing="1" w:line="240" w:lineRule="auto"/>
    </w:pPr>
    <w:rPr>
      <w:rFonts w:ascii="Times New Roman" w:eastAsia="Times New Roman" w:hAnsi="Times New Roman" w:cs="Times New Roman"/>
      <w:color w:val="555555"/>
      <w:sz w:val="24"/>
      <w:szCs w:val="24"/>
      <w:lang w:eastAsia="id-ID"/>
    </w:rPr>
  </w:style>
  <w:style w:type="paragraph" w:customStyle="1" w:styleId="label-size-2">
    <w:name w:val="label-size-2"/>
    <w:basedOn w:val="Normal"/>
    <w:rsid w:val="00F80164"/>
    <w:pPr>
      <w:spacing w:before="100" w:beforeAutospacing="1" w:after="100" w:afterAutospacing="1" w:line="240" w:lineRule="auto"/>
    </w:pPr>
    <w:rPr>
      <w:rFonts w:ascii="Times New Roman" w:eastAsia="Times New Roman" w:hAnsi="Times New Roman" w:cs="Times New Roman"/>
      <w:color w:val="555555"/>
      <w:sz w:val="24"/>
      <w:szCs w:val="24"/>
      <w:lang w:eastAsia="id-ID"/>
    </w:rPr>
  </w:style>
  <w:style w:type="paragraph" w:customStyle="1" w:styleId="label-size-3">
    <w:name w:val="label-size-3"/>
    <w:basedOn w:val="Normal"/>
    <w:rsid w:val="00F80164"/>
    <w:pPr>
      <w:spacing w:before="100" w:beforeAutospacing="1" w:after="100" w:afterAutospacing="1" w:line="240" w:lineRule="auto"/>
    </w:pPr>
    <w:rPr>
      <w:rFonts w:ascii="Times New Roman" w:eastAsia="Times New Roman" w:hAnsi="Times New Roman" w:cs="Times New Roman"/>
      <w:color w:val="555555"/>
      <w:sz w:val="24"/>
      <w:szCs w:val="24"/>
      <w:lang w:eastAsia="id-ID"/>
    </w:rPr>
  </w:style>
  <w:style w:type="paragraph" w:customStyle="1" w:styleId="label-size-4">
    <w:name w:val="label-size-4"/>
    <w:basedOn w:val="Normal"/>
    <w:rsid w:val="00F80164"/>
    <w:pPr>
      <w:spacing w:before="100" w:beforeAutospacing="1" w:after="100" w:afterAutospacing="1" w:line="240" w:lineRule="auto"/>
    </w:pPr>
    <w:rPr>
      <w:rFonts w:ascii="Times New Roman" w:eastAsia="Times New Roman" w:hAnsi="Times New Roman" w:cs="Times New Roman"/>
      <w:color w:val="555555"/>
      <w:sz w:val="24"/>
      <w:szCs w:val="24"/>
      <w:lang w:eastAsia="id-ID"/>
    </w:rPr>
  </w:style>
  <w:style w:type="paragraph" w:customStyle="1" w:styleId="label-size-5">
    <w:name w:val="label-size-5"/>
    <w:basedOn w:val="Normal"/>
    <w:rsid w:val="00F80164"/>
    <w:pPr>
      <w:spacing w:before="100" w:beforeAutospacing="1" w:after="100" w:afterAutospacing="1" w:line="240" w:lineRule="auto"/>
    </w:pPr>
    <w:rPr>
      <w:rFonts w:ascii="Times New Roman" w:eastAsia="Times New Roman" w:hAnsi="Times New Roman" w:cs="Times New Roman"/>
      <w:color w:val="555555"/>
      <w:sz w:val="24"/>
      <w:szCs w:val="24"/>
      <w:lang w:eastAsia="id-ID"/>
    </w:rPr>
  </w:style>
  <w:style w:type="paragraph" w:customStyle="1" w:styleId="cloud-label-widget-content">
    <w:name w:val="cloud-label-widget-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abel-count">
    <w:name w:val="label-count"/>
    <w:basedOn w:val="Normal"/>
    <w:rsid w:val="00F80164"/>
    <w:pPr>
      <w:spacing w:before="100" w:beforeAutospacing="1" w:after="100" w:afterAutospacing="1" w:line="240" w:lineRule="auto"/>
      <w:ind w:left="-45"/>
    </w:pPr>
    <w:rPr>
      <w:rFonts w:ascii="Times New Roman" w:eastAsia="Times New Roman" w:hAnsi="Times New Roman" w:cs="Times New Roman"/>
      <w:sz w:val="24"/>
      <w:szCs w:val="24"/>
      <w:lang w:eastAsia="id-ID"/>
    </w:rPr>
  </w:style>
  <w:style w:type="paragraph" w:customStyle="1" w:styleId="label-size">
    <w:name w:val="label-size"/>
    <w:basedOn w:val="Normal"/>
    <w:rsid w:val="00F80164"/>
    <w:pPr>
      <w:pBdr>
        <w:top w:val="single" w:sz="6" w:space="0" w:color="CCCCCC"/>
        <w:left w:val="single" w:sz="6" w:space="0" w:color="CCCCCC"/>
        <w:bottom w:val="single" w:sz="6" w:space="0" w:color="CCCCCC"/>
        <w:right w:val="single" w:sz="6" w:space="0" w:color="CCCCCC"/>
      </w:pBdr>
      <w:spacing w:before="30" w:after="30" w:line="240" w:lineRule="auto"/>
      <w:ind w:left="15" w:right="15"/>
    </w:pPr>
    <w:rPr>
      <w:rFonts w:ascii="Times New Roman" w:eastAsia="Times New Roman" w:hAnsi="Times New Roman" w:cs="Times New Roman"/>
      <w:sz w:val="24"/>
      <w:szCs w:val="24"/>
      <w:lang w:eastAsia="id-ID"/>
    </w:rPr>
  </w:style>
  <w:style w:type="paragraph" w:customStyle="1" w:styleId="default-avatar">
    <w:name w:val="default-avatar"/>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profile-img">
    <w:name w:val="profile-img"/>
    <w:basedOn w:val="Normal"/>
    <w:rsid w:val="00F80164"/>
    <w:pPr>
      <w:spacing w:after="75" w:line="240" w:lineRule="auto"/>
      <w:ind w:left="75" w:right="75"/>
    </w:pPr>
    <w:rPr>
      <w:rFonts w:ascii="Times New Roman" w:eastAsia="Times New Roman" w:hAnsi="Times New Roman" w:cs="Times New Roman"/>
      <w:sz w:val="24"/>
      <w:szCs w:val="24"/>
      <w:lang w:eastAsia="id-ID"/>
    </w:rPr>
  </w:style>
  <w:style w:type="paragraph" w:customStyle="1" w:styleId="profile-data">
    <w:name w:val="profile-data"/>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profile-datablock">
    <w:name w:val="profile-datablock"/>
    <w:basedOn w:val="Normal"/>
    <w:rsid w:val="00F80164"/>
    <w:pPr>
      <w:spacing w:before="120" w:after="120" w:line="240" w:lineRule="auto"/>
    </w:pPr>
    <w:rPr>
      <w:rFonts w:ascii="Times New Roman" w:eastAsia="Times New Roman" w:hAnsi="Times New Roman" w:cs="Times New Roman"/>
      <w:sz w:val="24"/>
      <w:szCs w:val="24"/>
      <w:lang w:eastAsia="id-ID"/>
    </w:rPr>
  </w:style>
  <w:style w:type="paragraph" w:customStyle="1" w:styleId="profile-name-link">
    <w:name w:val="profile-name-link"/>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rofile-textblock">
    <w:name w:val="profile-textblock"/>
    <w:basedOn w:val="Normal"/>
    <w:rsid w:val="00F80164"/>
    <w:pPr>
      <w:spacing w:before="120" w:after="120" w:line="240" w:lineRule="auto"/>
    </w:pPr>
    <w:rPr>
      <w:rFonts w:ascii="Times New Roman" w:eastAsia="Times New Roman" w:hAnsi="Times New Roman" w:cs="Times New Roman"/>
      <w:sz w:val="24"/>
      <w:szCs w:val="24"/>
      <w:lang w:eastAsia="id-ID"/>
    </w:rPr>
  </w:style>
  <w:style w:type="paragraph" w:customStyle="1" w:styleId="hidden">
    <w:name w:val="hidden"/>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clearboth">
    <w:name w:val="clearboth"/>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m-overlay">
    <w:name w:val="dim-overlay"/>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hare-buttons">
    <w:name w:val="share-buttons"/>
    <w:basedOn w:val="Normal"/>
    <w:rsid w:val="00F80164"/>
    <w:pPr>
      <w:shd w:val="clear" w:color="auto" w:fill="FFFFFF"/>
      <w:spacing w:after="0" w:line="240" w:lineRule="auto"/>
    </w:pPr>
    <w:rPr>
      <w:rFonts w:ascii="Times New Roman" w:eastAsia="Times New Roman" w:hAnsi="Times New Roman" w:cs="Times New Roman"/>
      <w:color w:val="000000"/>
      <w:sz w:val="24"/>
      <w:szCs w:val="24"/>
      <w:lang w:eastAsia="id-ID"/>
    </w:rPr>
  </w:style>
  <w:style w:type="paragraph" w:customStyle="1" w:styleId="sharing-button">
    <w:name w:val="sharing-button"/>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subscribe">
    <w:name w:val="subscribe"/>
    <w:basedOn w:val="Normal"/>
    <w:rsid w:val="00F80164"/>
    <w:pPr>
      <w:spacing w:before="100" w:beforeAutospacing="1" w:after="100" w:afterAutospacing="1" w:line="240" w:lineRule="auto"/>
    </w:pPr>
    <w:rPr>
      <w:rFonts w:ascii="Times New Roman" w:eastAsia="Times New Roman" w:hAnsi="Times New Roman" w:cs="Times New Roman"/>
      <w:color w:val="999999"/>
      <w:sz w:val="24"/>
      <w:szCs w:val="24"/>
      <w:lang w:eastAsia="id-ID"/>
    </w:rPr>
  </w:style>
  <w:style w:type="paragraph" w:customStyle="1" w:styleId="subscribe-wrapper">
    <w:name w:val="subscribe-wrapper"/>
    <w:basedOn w:val="Normal"/>
    <w:rsid w:val="00F80164"/>
    <w:pPr>
      <w:spacing w:before="120" w:after="120" w:line="240" w:lineRule="auto"/>
      <w:ind w:left="120" w:right="120"/>
    </w:pPr>
    <w:rPr>
      <w:rFonts w:ascii="Times New Roman" w:eastAsia="Times New Roman" w:hAnsi="Times New Roman" w:cs="Times New Roman"/>
      <w:sz w:val="24"/>
      <w:szCs w:val="24"/>
      <w:lang w:eastAsia="id-ID"/>
    </w:rPr>
  </w:style>
  <w:style w:type="paragraph" w:customStyle="1" w:styleId="feed-icon">
    <w:name w:val="feed-icon"/>
    <w:basedOn w:val="Normal"/>
    <w:rsid w:val="00F80164"/>
    <w:pPr>
      <w:spacing w:before="100" w:beforeAutospacing="1" w:after="100" w:afterAutospacing="1" w:line="240" w:lineRule="auto"/>
      <w:textAlignment w:val="baseline"/>
    </w:pPr>
    <w:rPr>
      <w:rFonts w:ascii="Times New Roman" w:eastAsia="Times New Roman" w:hAnsi="Times New Roman" w:cs="Times New Roman"/>
      <w:sz w:val="24"/>
      <w:szCs w:val="24"/>
      <w:lang w:eastAsia="id-ID"/>
    </w:rPr>
  </w:style>
  <w:style w:type="paragraph" w:customStyle="1" w:styleId="feed-reader-links">
    <w:name w:val="feed-reader-links"/>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subscribe-dropdown-arrow">
    <w:name w:val="subscribe-dropdown-arrow"/>
    <w:basedOn w:val="Normal"/>
    <w:rsid w:val="00F80164"/>
    <w:pPr>
      <w:spacing w:before="60" w:after="100" w:afterAutospacing="1" w:line="240" w:lineRule="auto"/>
      <w:ind w:right="90"/>
    </w:pPr>
    <w:rPr>
      <w:rFonts w:ascii="Times New Roman" w:eastAsia="Times New Roman" w:hAnsi="Times New Roman" w:cs="Times New Roman"/>
      <w:sz w:val="24"/>
      <w:szCs w:val="24"/>
      <w:lang w:eastAsia="id-ID"/>
    </w:rPr>
  </w:style>
  <w:style w:type="paragraph" w:customStyle="1" w:styleId="wikipedia-search-wiki-link">
    <w:name w:val="wikipedia-search-wiki-link"/>
    <w:basedOn w:val="Normal"/>
    <w:rsid w:val="00F80164"/>
    <w:pPr>
      <w:spacing w:before="100" w:beforeAutospacing="1" w:after="100" w:afterAutospacing="1" w:line="240" w:lineRule="auto"/>
      <w:textAlignment w:val="center"/>
    </w:pPr>
    <w:rPr>
      <w:rFonts w:ascii="Times New Roman" w:eastAsia="Times New Roman" w:hAnsi="Times New Roman" w:cs="Times New Roman"/>
      <w:sz w:val="24"/>
      <w:szCs w:val="24"/>
      <w:lang w:eastAsia="id-ID"/>
    </w:rPr>
  </w:style>
  <w:style w:type="paragraph" w:customStyle="1" w:styleId="wikipedia-search-input">
    <w:name w:val="wikipedia-search-input"/>
    <w:basedOn w:val="Normal"/>
    <w:rsid w:val="00F80164"/>
    <w:pPr>
      <w:pBdr>
        <w:top w:val="single" w:sz="6" w:space="0" w:color="C0C0C0"/>
        <w:left w:val="single" w:sz="6" w:space="3" w:color="D9D9D9"/>
        <w:bottom w:val="single" w:sz="6" w:space="0" w:color="D9D9D9"/>
        <w:right w:val="single" w:sz="6" w:space="0" w:color="D9D9D9"/>
      </w:pBdr>
      <w:spacing w:before="100" w:beforeAutospacing="1" w:after="100" w:afterAutospacing="1" w:line="240" w:lineRule="auto"/>
      <w:textAlignment w:val="top"/>
    </w:pPr>
    <w:rPr>
      <w:rFonts w:ascii="Times New Roman" w:eastAsia="Times New Roman" w:hAnsi="Times New Roman" w:cs="Times New Roman"/>
      <w:sz w:val="24"/>
      <w:szCs w:val="24"/>
      <w:lang w:eastAsia="id-ID"/>
    </w:rPr>
  </w:style>
  <w:style w:type="paragraph" w:customStyle="1" w:styleId="wikipedia-search-form">
    <w:name w:val="wikipedia-search-form"/>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wikipedia-search-results-header">
    <w:name w:val="wikipedia-search-results-header"/>
    <w:basedOn w:val="Normal"/>
    <w:rsid w:val="00F80164"/>
    <w:pPr>
      <w:pBdr>
        <w:bottom w:val="single" w:sz="6" w:space="0" w:color="EBEBEB"/>
      </w:pBdr>
      <w:spacing w:before="100" w:beforeAutospacing="1" w:after="100" w:afterAutospacing="1" w:line="240" w:lineRule="auto"/>
    </w:pPr>
    <w:rPr>
      <w:rFonts w:ascii="Times New Roman" w:eastAsia="Times New Roman" w:hAnsi="Times New Roman" w:cs="Times New Roman"/>
      <w:b/>
      <w:bCs/>
      <w:vanish/>
      <w:sz w:val="24"/>
      <w:szCs w:val="24"/>
      <w:lang w:eastAsia="id-ID"/>
    </w:rPr>
  </w:style>
  <w:style w:type="paragraph" w:customStyle="1" w:styleId="wikipedia-search-button">
    <w:name w:val="wikipedia-search-button"/>
    <w:basedOn w:val="Normal"/>
    <w:rsid w:val="00F80164"/>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jc w:val="center"/>
    </w:pPr>
    <w:rPr>
      <w:rFonts w:ascii="Times New Roman" w:eastAsia="Times New Roman" w:hAnsi="Times New Roman" w:cs="Times New Roman"/>
      <w:b/>
      <w:bCs/>
      <w:sz w:val="17"/>
      <w:szCs w:val="17"/>
      <w:lang w:eastAsia="id-ID"/>
    </w:rPr>
  </w:style>
  <w:style w:type="paragraph" w:customStyle="1" w:styleId="wikipedia-search-results">
    <w:name w:val="wikipedia-search-results"/>
    <w:basedOn w:val="Normal"/>
    <w:rsid w:val="00F80164"/>
    <w:pPr>
      <w:spacing w:before="100" w:beforeAutospacing="1" w:after="100" w:afterAutospacing="1" w:line="240" w:lineRule="auto"/>
    </w:pPr>
    <w:rPr>
      <w:rFonts w:ascii="Times New Roman" w:eastAsia="Times New Roman" w:hAnsi="Times New Roman" w:cs="Times New Roman"/>
      <w:color w:val="DD4B39"/>
      <w:sz w:val="24"/>
      <w:szCs w:val="24"/>
      <w:lang w:eastAsia="id-ID"/>
    </w:rPr>
  </w:style>
  <w:style w:type="paragraph" w:customStyle="1" w:styleId="wikipedia-search-main-container">
    <w:name w:val="wikipedia-search-main-contain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ikipedia-search-bar">
    <w:name w:val="wikipedia-search-ba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ikipedia-icon">
    <w:name w:val="wikipedia-ic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ikipedia-input-box">
    <w:name w:val="wikipedia-input-box"/>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uthor-profile">
    <w:name w:val="author-profile"/>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backlink-toggle-zippy">
    <w:name w:val="backlink-toggle-zippy"/>
    <w:basedOn w:val="Normal"/>
    <w:rsid w:val="00F80164"/>
    <w:pPr>
      <w:spacing w:before="100" w:beforeAutospacing="1" w:after="100" w:afterAutospacing="1" w:line="240" w:lineRule="auto"/>
      <w:ind w:right="24"/>
    </w:pPr>
    <w:rPr>
      <w:rFonts w:ascii="Times New Roman" w:eastAsia="Times New Roman" w:hAnsi="Times New Roman" w:cs="Times New Roman"/>
      <w:sz w:val="24"/>
      <w:szCs w:val="24"/>
      <w:lang w:eastAsia="id-ID"/>
    </w:rPr>
  </w:style>
  <w:style w:type="paragraph" w:customStyle="1" w:styleId="status-msg-wrap">
    <w:name w:val="status-msg-wrap"/>
    <w:basedOn w:val="Normal"/>
    <w:rsid w:val="00F80164"/>
    <w:pPr>
      <w:spacing w:before="150" w:after="150" w:line="240" w:lineRule="auto"/>
    </w:pPr>
    <w:rPr>
      <w:rFonts w:ascii="Times New Roman" w:eastAsia="Times New Roman" w:hAnsi="Times New Roman" w:cs="Times New Roman"/>
      <w:sz w:val="26"/>
      <w:szCs w:val="26"/>
      <w:lang w:eastAsia="id-ID"/>
    </w:rPr>
  </w:style>
  <w:style w:type="paragraph" w:customStyle="1" w:styleId="status-msg-border">
    <w:name w:val="status-msg-border"/>
    <w:basedOn w:val="Normal"/>
    <w:rsid w:val="00F80164"/>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tatus-msg-bg">
    <w:name w:val="status-msg-bg"/>
    <w:basedOn w:val="Normal"/>
    <w:rsid w:val="00F80164"/>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tatus-msg-body">
    <w:name w:val="status-msg-body"/>
    <w:basedOn w:val="Normal"/>
    <w:rsid w:val="00F80164"/>
    <w:pPr>
      <w:spacing w:before="100" w:beforeAutospacing="1" w:after="100" w:afterAutospacing="1" w:line="240" w:lineRule="auto"/>
      <w:jc w:val="center"/>
    </w:pPr>
    <w:rPr>
      <w:rFonts w:ascii="Times New Roman" w:eastAsia="Times New Roman" w:hAnsi="Times New Roman" w:cs="Times New Roman"/>
      <w:sz w:val="24"/>
      <w:szCs w:val="24"/>
      <w:lang w:eastAsia="id-ID"/>
    </w:rPr>
  </w:style>
  <w:style w:type="paragraph" w:customStyle="1" w:styleId="status-msg-hidden">
    <w:name w:val="status-msg-hidde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actions-label">
    <w:name w:val="reactions-label"/>
    <w:basedOn w:val="Normal"/>
    <w:rsid w:val="00F80164"/>
    <w:pPr>
      <w:spacing w:before="45" w:after="0" w:line="240" w:lineRule="auto"/>
    </w:pPr>
    <w:rPr>
      <w:rFonts w:ascii="Times New Roman" w:eastAsia="Times New Roman" w:hAnsi="Times New Roman" w:cs="Times New Roman"/>
      <w:sz w:val="24"/>
      <w:szCs w:val="24"/>
      <w:lang w:eastAsia="id-ID"/>
    </w:rPr>
  </w:style>
  <w:style w:type="paragraph" w:customStyle="1" w:styleId="reactions-label-cell">
    <w:name w:val="reactions-label-cell"/>
    <w:basedOn w:val="Normal"/>
    <w:rsid w:val="00F80164"/>
    <w:pPr>
      <w:spacing w:before="100" w:beforeAutospacing="1" w:after="100" w:afterAutospacing="1" w:line="552" w:lineRule="atLeast"/>
    </w:pPr>
    <w:rPr>
      <w:rFonts w:ascii="Times New Roman" w:eastAsia="Times New Roman" w:hAnsi="Times New Roman" w:cs="Times New Roman"/>
      <w:sz w:val="24"/>
      <w:szCs w:val="24"/>
      <w:lang w:eastAsia="id-ID"/>
    </w:rPr>
  </w:style>
  <w:style w:type="paragraph" w:customStyle="1" w:styleId="reactions-iframe">
    <w:name w:val="reactions-ifram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ger-comment-icon">
    <w:name w:val="blogger-comment-icon"/>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openid-comment-icon">
    <w:name w:val="openid-comment-icon"/>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anon-comment-icon">
    <w:name w:val="anon-comment-icon"/>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comment-form">
    <w:name w:val="comment-form"/>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link">
    <w:name w:val="comment-link"/>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aging-control-container">
    <w:name w:val="paging-control-container"/>
    <w:basedOn w:val="Normal"/>
    <w:rsid w:val="00F80164"/>
    <w:pPr>
      <w:spacing w:after="0" w:line="240" w:lineRule="auto"/>
      <w:ind w:right="90"/>
    </w:pPr>
    <w:rPr>
      <w:rFonts w:ascii="Times New Roman" w:eastAsia="Times New Roman" w:hAnsi="Times New Roman" w:cs="Times New Roman"/>
      <w:sz w:val="19"/>
      <w:szCs w:val="19"/>
      <w:lang w:eastAsia="id-ID"/>
    </w:rPr>
  </w:style>
  <w:style w:type="paragraph" w:customStyle="1" w:styleId="comments">
    <w:name w:val="comments"/>
    <w:basedOn w:val="Normal"/>
    <w:rsid w:val="00F80164"/>
    <w:pPr>
      <w:spacing w:before="150" w:after="0" w:line="240" w:lineRule="auto"/>
    </w:pPr>
    <w:rPr>
      <w:rFonts w:ascii="Times New Roman" w:eastAsia="Times New Roman" w:hAnsi="Times New Roman" w:cs="Times New Roman"/>
      <w:sz w:val="24"/>
      <w:szCs w:val="24"/>
      <w:lang w:eastAsia="id-ID"/>
    </w:rPr>
  </w:style>
  <w:style w:type="paragraph" w:customStyle="1" w:styleId="icon-action">
    <w:name w:val="icon-action"/>
    <w:basedOn w:val="Normal"/>
    <w:rsid w:val="00F80164"/>
    <w:pPr>
      <w:spacing w:after="0" w:line="240" w:lineRule="auto"/>
      <w:ind w:left="120"/>
      <w:textAlignment w:val="center"/>
    </w:pPr>
    <w:rPr>
      <w:rFonts w:ascii="Times New Roman" w:eastAsia="Times New Roman" w:hAnsi="Times New Roman" w:cs="Times New Roman"/>
      <w:sz w:val="24"/>
      <w:szCs w:val="24"/>
      <w:lang w:eastAsia="id-ID"/>
    </w:rPr>
  </w:style>
  <w:style w:type="paragraph" w:customStyle="1" w:styleId="comment-action-icon">
    <w:name w:val="comment-action-icon"/>
    <w:basedOn w:val="Normal"/>
    <w:rsid w:val="00F80164"/>
    <w:pPr>
      <w:spacing w:before="45" w:after="100" w:afterAutospacing="1" w:line="240" w:lineRule="auto"/>
    </w:pPr>
    <w:rPr>
      <w:rFonts w:ascii="Times New Roman" w:eastAsia="Times New Roman" w:hAnsi="Times New Roman" w:cs="Times New Roman"/>
      <w:sz w:val="24"/>
      <w:szCs w:val="24"/>
      <w:lang w:eastAsia="id-ID"/>
    </w:rPr>
  </w:style>
  <w:style w:type="paragraph" w:customStyle="1" w:styleId="delete-comment-icon">
    <w:name w:val="delete-comment-ic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ost-share-buttons">
    <w:name w:val="post-share-buttons"/>
    <w:basedOn w:val="Normal"/>
    <w:rsid w:val="00F80164"/>
    <w:pPr>
      <w:spacing w:before="120" w:after="100" w:afterAutospacing="1" w:line="240" w:lineRule="auto"/>
      <w:textAlignment w:val="center"/>
    </w:pPr>
    <w:rPr>
      <w:rFonts w:ascii="Times New Roman" w:eastAsia="Times New Roman" w:hAnsi="Times New Roman" w:cs="Times New Roman"/>
      <w:sz w:val="24"/>
      <w:szCs w:val="24"/>
      <w:lang w:eastAsia="id-ID"/>
    </w:rPr>
  </w:style>
  <w:style w:type="paragraph" w:customStyle="1" w:styleId="share-button">
    <w:name w:val="share-button"/>
    <w:basedOn w:val="Normal"/>
    <w:rsid w:val="00F80164"/>
    <w:pPr>
      <w:spacing w:before="100" w:beforeAutospacing="1" w:after="100" w:afterAutospacing="1" w:line="240" w:lineRule="auto"/>
      <w:ind w:left="-15"/>
    </w:pPr>
    <w:rPr>
      <w:rFonts w:ascii="Times New Roman" w:eastAsia="Times New Roman" w:hAnsi="Times New Roman" w:cs="Times New Roman"/>
      <w:sz w:val="24"/>
      <w:szCs w:val="24"/>
      <w:lang w:eastAsia="id-ID"/>
    </w:rPr>
  </w:style>
  <w:style w:type="paragraph" w:customStyle="1" w:styleId="dummy-container">
    <w:name w:val="dummy-container"/>
    <w:basedOn w:val="Normal"/>
    <w:rsid w:val="00F80164"/>
    <w:pPr>
      <w:spacing w:before="100" w:beforeAutospacing="1" w:after="100" w:afterAutospacing="1" w:line="240" w:lineRule="auto"/>
      <w:textAlignment w:val="top"/>
    </w:pPr>
    <w:rPr>
      <w:rFonts w:ascii="Times New Roman" w:eastAsia="Times New Roman" w:hAnsi="Times New Roman" w:cs="Times New Roman"/>
      <w:sz w:val="24"/>
      <w:szCs w:val="24"/>
      <w:lang w:eastAsia="id-ID"/>
    </w:rPr>
  </w:style>
  <w:style w:type="paragraph" w:customStyle="1" w:styleId="google-plus-share-container">
    <w:name w:val="google-plus-share-container"/>
    <w:basedOn w:val="Normal"/>
    <w:rsid w:val="00F80164"/>
    <w:pPr>
      <w:spacing w:before="100" w:beforeAutospacing="1" w:after="100" w:afterAutospacing="1" w:line="240" w:lineRule="auto"/>
      <w:textAlignment w:val="top"/>
    </w:pPr>
    <w:rPr>
      <w:rFonts w:ascii="Times New Roman" w:eastAsia="Times New Roman" w:hAnsi="Times New Roman" w:cs="Times New Roman"/>
      <w:sz w:val="24"/>
      <w:szCs w:val="24"/>
      <w:lang w:eastAsia="id-ID"/>
    </w:rPr>
  </w:style>
  <w:style w:type="paragraph" w:customStyle="1" w:styleId="share-button-link-text">
    <w:name w:val="share-button-link-text"/>
    <w:basedOn w:val="Normal"/>
    <w:rsid w:val="00F80164"/>
    <w:pPr>
      <w:spacing w:before="100" w:beforeAutospacing="1" w:after="100" w:afterAutospacing="1" w:line="240" w:lineRule="auto"/>
      <w:ind w:hanging="18913"/>
    </w:pPr>
    <w:rPr>
      <w:rFonts w:ascii="Times New Roman" w:eastAsia="Times New Roman" w:hAnsi="Times New Roman" w:cs="Times New Roman"/>
      <w:sz w:val="24"/>
      <w:szCs w:val="24"/>
      <w:lang w:eastAsia="id-ID"/>
    </w:rPr>
  </w:style>
  <w:style w:type="paragraph" w:customStyle="1" w:styleId="sb-google">
    <w:name w:val="sb-google"/>
    <w:basedOn w:val="Normal"/>
    <w:rsid w:val="00F80164"/>
    <w:pPr>
      <w:spacing w:before="100" w:beforeAutospacing="1" w:after="100" w:afterAutospacing="1" w:line="240" w:lineRule="auto"/>
      <w:textAlignment w:val="top"/>
    </w:pPr>
    <w:rPr>
      <w:rFonts w:ascii="Times New Roman" w:eastAsia="Times New Roman" w:hAnsi="Times New Roman" w:cs="Times New Roman"/>
      <w:sz w:val="24"/>
      <w:szCs w:val="24"/>
      <w:lang w:eastAsia="id-ID"/>
    </w:rPr>
  </w:style>
  <w:style w:type="paragraph" w:customStyle="1" w:styleId="goog-custom-button">
    <w:name w:val="goog-custom-button"/>
    <w:basedOn w:val="Normal"/>
    <w:rsid w:val="00F80164"/>
    <w:pPr>
      <w:spacing w:before="30" w:after="30" w:line="240" w:lineRule="auto"/>
      <w:ind w:left="30" w:right="30"/>
      <w:textAlignment w:val="center"/>
    </w:pPr>
    <w:rPr>
      <w:rFonts w:ascii="Arial" w:eastAsia="Times New Roman" w:hAnsi="Arial" w:cs="Arial"/>
      <w:color w:val="000000"/>
      <w:sz w:val="24"/>
      <w:szCs w:val="24"/>
      <w:lang w:eastAsia="id-ID"/>
    </w:rPr>
  </w:style>
  <w:style w:type="paragraph" w:customStyle="1" w:styleId="goog-custom-button-outer-box">
    <w:name w:val="goog-custom-button-outer-box"/>
    <w:basedOn w:val="Normal"/>
    <w:rsid w:val="00F80164"/>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lang w:eastAsia="id-ID"/>
    </w:rPr>
  </w:style>
  <w:style w:type="paragraph" w:customStyle="1" w:styleId="goog-custom-button-inner-box">
    <w:name w:val="goog-custom-button-inner-box"/>
    <w:basedOn w:val="Normal"/>
    <w:rsid w:val="00F80164"/>
    <w:pPr>
      <w:pBdr>
        <w:top w:val="single" w:sz="2" w:space="2" w:color="auto"/>
        <w:left w:val="single" w:sz="6" w:space="3" w:color="auto"/>
        <w:bottom w:val="single" w:sz="2" w:space="2" w:color="auto"/>
        <w:right w:val="single" w:sz="6" w:space="3" w:color="auto"/>
      </w:pBdr>
      <w:spacing w:after="0" w:line="240" w:lineRule="auto"/>
      <w:ind w:left="-15" w:right="-15"/>
      <w:textAlignment w:val="top"/>
    </w:pPr>
    <w:rPr>
      <w:rFonts w:ascii="Times New Roman" w:eastAsia="Times New Roman" w:hAnsi="Times New Roman" w:cs="Times New Roman"/>
      <w:sz w:val="24"/>
      <w:szCs w:val="24"/>
      <w:lang w:eastAsia="id-ID"/>
    </w:rPr>
  </w:style>
  <w:style w:type="paragraph" w:customStyle="1" w:styleId="goog-custom-button-active">
    <w:name w:val="goog-custom-button-active"/>
    <w:basedOn w:val="Normal"/>
    <w:rsid w:val="00F80164"/>
    <w:pPr>
      <w:shd w:val="clear" w:color="auto" w:fill="FAF6BC"/>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oog-custom-button-checked">
    <w:name w:val="goog-custom-button-checked"/>
    <w:basedOn w:val="Normal"/>
    <w:rsid w:val="00F80164"/>
    <w:pPr>
      <w:shd w:val="clear" w:color="auto" w:fill="FAF6BC"/>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mobile-link">
    <w:name w:val="blog-mobile-link"/>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mobile-share-panel-outer">
    <w:name w:val="mobile-share-panel-outer"/>
    <w:basedOn w:val="Normal"/>
    <w:rsid w:val="00F80164"/>
    <w:pPr>
      <w:shd w:val="clear" w:color="auto" w:fill="444444"/>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mobile-share-panel-inner">
    <w:name w:val="mobile-share-panel-inner"/>
    <w:basedOn w:val="Normal"/>
    <w:rsid w:val="00F80164"/>
    <w:pPr>
      <w:shd w:val="clear" w:color="auto" w:fill="FFFFFF"/>
      <w:spacing w:before="100" w:beforeAutospacing="1" w:after="100" w:afterAutospacing="1" w:line="240" w:lineRule="auto"/>
    </w:pPr>
    <w:rPr>
      <w:rFonts w:ascii="Arial" w:eastAsia="Times New Roman" w:hAnsi="Arial" w:cs="Arial"/>
      <w:color w:val="666666"/>
      <w:sz w:val="27"/>
      <w:szCs w:val="27"/>
      <w:lang w:eastAsia="id-ID"/>
    </w:rPr>
  </w:style>
  <w:style w:type="paragraph" w:customStyle="1" w:styleId="mobile-share-panel-title">
    <w:name w:val="mobile-share-panel-title"/>
    <w:basedOn w:val="Normal"/>
    <w:rsid w:val="00F80164"/>
    <w:pPr>
      <w:pBdr>
        <w:bottom w:val="single" w:sz="6" w:space="8" w:color="EEEEEE"/>
      </w:pBdr>
      <w:shd w:val="clear" w:color="auto" w:fill="F5F5F5"/>
      <w:spacing w:before="100" w:beforeAutospacing="1" w:after="100" w:afterAutospacing="1" w:line="375" w:lineRule="atLeast"/>
    </w:pPr>
    <w:rPr>
      <w:rFonts w:ascii="Times New Roman" w:eastAsia="Times New Roman" w:hAnsi="Times New Roman" w:cs="Times New Roman"/>
      <w:sz w:val="24"/>
      <w:szCs w:val="24"/>
      <w:lang w:eastAsia="id-ID"/>
    </w:rPr>
  </w:style>
  <w:style w:type="paragraph" w:customStyle="1" w:styleId="mobile-share-panel-button-close">
    <w:name w:val="mobile-share-panel-button-close"/>
    <w:basedOn w:val="Normal"/>
    <w:rsid w:val="00F80164"/>
    <w:pPr>
      <w:spacing w:before="100" w:beforeAutospacing="1" w:after="100" w:afterAutospacing="1" w:line="375" w:lineRule="atLeast"/>
      <w:jc w:val="center"/>
    </w:pPr>
    <w:rPr>
      <w:rFonts w:ascii="Times New Roman" w:eastAsia="Times New Roman" w:hAnsi="Times New Roman" w:cs="Times New Roman"/>
      <w:sz w:val="39"/>
      <w:szCs w:val="39"/>
      <w:lang w:eastAsia="id-ID"/>
    </w:rPr>
  </w:style>
  <w:style w:type="paragraph" w:customStyle="1" w:styleId="svg-icon-24">
    <w:name w:val="svg-icon-24"/>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control">
    <w:name w:val="item-control"/>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widget-item-control">
    <w:name w:val="widget-item-control"/>
    <w:basedOn w:val="Normal"/>
    <w:rsid w:val="00F80164"/>
    <w:pPr>
      <w:spacing w:after="100" w:afterAutospacing="1" w:line="240" w:lineRule="auto"/>
    </w:pPr>
    <w:rPr>
      <w:rFonts w:ascii="Times New Roman" w:eastAsia="Times New Roman" w:hAnsi="Times New Roman" w:cs="Times New Roman"/>
      <w:sz w:val="24"/>
      <w:szCs w:val="24"/>
      <w:lang w:eastAsia="id-ID"/>
    </w:rPr>
  </w:style>
  <w:style w:type="paragraph" w:customStyle="1" w:styleId="post-update">
    <w:name w:val="post-update"/>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clear">
    <w:name w:val="clea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navbar">
    <w:name w:val="navbar"/>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quickedit">
    <w:name w:val="quickedit"/>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post-feeds">
    <w:name w:val="post-feeds"/>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feed-links">
    <w:name w:val="feed-links"/>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section">
    <w:name w:val="section"/>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big-banner">
    <w:name w:val="big-banner"/>
    <w:basedOn w:val="Normal"/>
    <w:rsid w:val="00F80164"/>
    <w:pPr>
      <w:pBdr>
        <w:left w:val="single" w:sz="6" w:space="8" w:color="DDDDDD"/>
        <w:bottom w:val="single" w:sz="6" w:space="8" w:color="DDDDDD"/>
        <w:right w:val="single" w:sz="6" w:space="8" w:color="DDDDDD"/>
      </w:pBdr>
      <w:shd w:val="clear" w:color="auto" w:fill="FFFFFF"/>
      <w:spacing w:after="150" w:line="240" w:lineRule="auto"/>
      <w:jc w:val="center"/>
    </w:pPr>
    <w:rPr>
      <w:rFonts w:ascii="Times New Roman" w:eastAsia="Times New Roman" w:hAnsi="Times New Roman" w:cs="Times New Roman"/>
      <w:sz w:val="24"/>
      <w:szCs w:val="24"/>
      <w:lang w:eastAsia="id-ID"/>
    </w:rPr>
  </w:style>
  <w:style w:type="paragraph" w:customStyle="1" w:styleId="iklandiatas">
    <w:name w:val="iklandiatas"/>
    <w:basedOn w:val="Normal"/>
    <w:rsid w:val="00F80164"/>
    <w:pPr>
      <w:spacing w:after="0" w:line="240" w:lineRule="auto"/>
      <w:jc w:val="center"/>
    </w:pPr>
    <w:rPr>
      <w:rFonts w:ascii="Times New Roman" w:eastAsia="Times New Roman" w:hAnsi="Times New Roman" w:cs="Times New Roman"/>
      <w:sz w:val="24"/>
      <w:szCs w:val="24"/>
      <w:lang w:eastAsia="id-ID"/>
    </w:rPr>
  </w:style>
  <w:style w:type="paragraph" w:customStyle="1" w:styleId="iklandibawah">
    <w:name w:val="iklandibawah"/>
    <w:basedOn w:val="Normal"/>
    <w:rsid w:val="00F80164"/>
    <w:pPr>
      <w:spacing w:after="0" w:line="240" w:lineRule="auto"/>
      <w:jc w:val="center"/>
    </w:pPr>
    <w:rPr>
      <w:rFonts w:ascii="Times New Roman" w:eastAsia="Times New Roman" w:hAnsi="Times New Roman" w:cs="Times New Roman"/>
      <w:sz w:val="24"/>
      <w:szCs w:val="24"/>
      <w:lang w:eastAsia="id-ID"/>
    </w:rPr>
  </w:style>
  <w:style w:type="paragraph" w:customStyle="1" w:styleId="iklankiri">
    <w:name w:val="iklankiri"/>
    <w:basedOn w:val="Normal"/>
    <w:rsid w:val="00F80164"/>
    <w:pPr>
      <w:spacing w:before="75" w:after="0" w:line="240" w:lineRule="auto"/>
      <w:ind w:right="75"/>
    </w:pPr>
    <w:rPr>
      <w:rFonts w:ascii="Times New Roman" w:eastAsia="Times New Roman" w:hAnsi="Times New Roman" w:cs="Times New Roman"/>
      <w:sz w:val="24"/>
      <w:szCs w:val="24"/>
      <w:lang w:eastAsia="id-ID"/>
    </w:rPr>
  </w:style>
  <w:style w:type="paragraph" w:customStyle="1" w:styleId="title">
    <w:name w:val="title"/>
    <w:basedOn w:val="Normal"/>
    <w:rsid w:val="00F80164"/>
    <w:pPr>
      <w:spacing w:after="0" w:line="408" w:lineRule="atLeast"/>
      <w:jc w:val="center"/>
    </w:pPr>
    <w:rPr>
      <w:rFonts w:ascii="Times New Roman" w:eastAsia="Times New Roman" w:hAnsi="Times New Roman" w:cs="Times New Roman"/>
      <w:caps/>
      <w:color w:val="0080FF"/>
      <w:sz w:val="38"/>
      <w:szCs w:val="38"/>
      <w:lang w:eastAsia="id-ID"/>
    </w:rPr>
  </w:style>
  <w:style w:type="paragraph" w:customStyle="1" w:styleId="post">
    <w:name w:val="post"/>
    <w:basedOn w:val="Normal"/>
    <w:rsid w:val="00F80164"/>
    <w:pPr>
      <w:pBdr>
        <w:bottom w:val="dashed" w:sz="6" w:space="8" w:color="DDDDDD"/>
      </w:pBdr>
      <w:spacing w:after="0" w:line="240" w:lineRule="auto"/>
    </w:pPr>
    <w:rPr>
      <w:rFonts w:ascii="Times New Roman" w:eastAsia="Times New Roman" w:hAnsi="Times New Roman" w:cs="Times New Roman"/>
      <w:color w:val="444444"/>
      <w:sz w:val="24"/>
      <w:szCs w:val="24"/>
      <w:lang w:eastAsia="id-ID"/>
    </w:rPr>
  </w:style>
  <w:style w:type="paragraph" w:customStyle="1" w:styleId="post-body">
    <w:name w:val="post-body"/>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post-timestamp">
    <w:name w:val="post-timestamp"/>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ost-info">
    <w:name w:val="post-info"/>
    <w:basedOn w:val="Normal"/>
    <w:rsid w:val="00F80164"/>
    <w:pPr>
      <w:spacing w:before="75" w:after="75" w:line="264" w:lineRule="atLeast"/>
    </w:pPr>
    <w:rPr>
      <w:rFonts w:ascii="Times New Roman" w:eastAsia="Times New Roman" w:hAnsi="Times New Roman" w:cs="Times New Roman"/>
      <w:color w:val="444444"/>
      <w:sz w:val="24"/>
      <w:szCs w:val="24"/>
      <w:lang w:eastAsia="id-ID"/>
    </w:rPr>
  </w:style>
  <w:style w:type="paragraph" w:customStyle="1" w:styleId="breadcrumbs">
    <w:name w:val="breadcrumbs"/>
    <w:basedOn w:val="Normal"/>
    <w:rsid w:val="00F80164"/>
    <w:pPr>
      <w:spacing w:before="100" w:beforeAutospacing="1" w:after="75" w:line="336" w:lineRule="atLeast"/>
    </w:pPr>
    <w:rPr>
      <w:rFonts w:ascii="Times New Roman" w:eastAsia="Times New Roman" w:hAnsi="Times New Roman" w:cs="Times New Roman"/>
      <w:color w:val="444444"/>
      <w:sz w:val="24"/>
      <w:szCs w:val="24"/>
      <w:lang w:eastAsia="id-ID"/>
    </w:rPr>
  </w:style>
  <w:style w:type="paragraph" w:customStyle="1" w:styleId="commentform">
    <w:name w:val="comment_form"/>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avatarwrap">
    <w:name w:val="comment_avatar_wrap"/>
    <w:basedOn w:val="Normal"/>
    <w:rsid w:val="00F80164"/>
    <w:pPr>
      <w:spacing w:before="100" w:beforeAutospacing="1" w:after="100" w:afterAutospacing="1" w:line="240" w:lineRule="auto"/>
      <w:jc w:val="center"/>
    </w:pPr>
    <w:rPr>
      <w:rFonts w:ascii="Times New Roman" w:eastAsia="Times New Roman" w:hAnsi="Times New Roman" w:cs="Times New Roman"/>
      <w:sz w:val="24"/>
      <w:szCs w:val="24"/>
      <w:lang w:eastAsia="id-ID"/>
    </w:rPr>
  </w:style>
  <w:style w:type="paragraph" w:customStyle="1" w:styleId="commentname">
    <w:name w:val="comment_name"/>
    <w:basedOn w:val="Normal"/>
    <w:rsid w:val="00F80164"/>
    <w:pPr>
      <w:spacing w:before="100" w:beforeAutospacing="1" w:after="100" w:afterAutospacing="1" w:line="240" w:lineRule="auto"/>
    </w:pPr>
    <w:rPr>
      <w:rFonts w:ascii="Times New Roman" w:eastAsia="Times New Roman" w:hAnsi="Times New Roman" w:cs="Times New Roman"/>
      <w:b/>
      <w:bCs/>
      <w:color w:val="444444"/>
      <w:sz w:val="24"/>
      <w:szCs w:val="24"/>
      <w:lang w:eastAsia="id-ID"/>
    </w:rPr>
  </w:style>
  <w:style w:type="paragraph" w:customStyle="1" w:styleId="commentservice">
    <w:name w:val="comment_service"/>
    <w:basedOn w:val="Normal"/>
    <w:rsid w:val="00F80164"/>
    <w:pPr>
      <w:spacing w:before="75" w:after="100" w:afterAutospacing="1" w:line="240" w:lineRule="auto"/>
    </w:pPr>
    <w:rPr>
      <w:rFonts w:ascii="Times New Roman" w:eastAsia="Times New Roman" w:hAnsi="Times New Roman" w:cs="Times New Roman"/>
      <w:vanish/>
      <w:sz w:val="24"/>
      <w:szCs w:val="24"/>
      <w:lang w:eastAsia="id-ID"/>
    </w:rPr>
  </w:style>
  <w:style w:type="paragraph" w:customStyle="1" w:styleId="commentdate">
    <w:name w:val="comment_date"/>
    <w:basedOn w:val="Normal"/>
    <w:rsid w:val="00F80164"/>
    <w:pPr>
      <w:spacing w:after="100" w:afterAutospacing="1" w:line="240" w:lineRule="auto"/>
    </w:pPr>
    <w:rPr>
      <w:rFonts w:ascii="Times New Roman" w:eastAsia="Times New Roman" w:hAnsi="Times New Roman" w:cs="Times New Roman"/>
      <w:color w:val="A9A9A9"/>
      <w:sz w:val="17"/>
      <w:szCs w:val="17"/>
      <w:lang w:eastAsia="id-ID"/>
    </w:rPr>
  </w:style>
  <w:style w:type="paragraph" w:customStyle="1" w:styleId="commentbody">
    <w:name w:val="comment_body"/>
    <w:basedOn w:val="Normal"/>
    <w:rsid w:val="00F80164"/>
    <w:pPr>
      <w:spacing w:after="0" w:line="240" w:lineRule="auto"/>
      <w:ind w:left="900"/>
    </w:pPr>
    <w:rPr>
      <w:rFonts w:ascii="Times New Roman" w:eastAsia="Times New Roman" w:hAnsi="Times New Roman" w:cs="Times New Roman"/>
      <w:sz w:val="24"/>
      <w:szCs w:val="24"/>
      <w:lang w:eastAsia="id-ID"/>
    </w:rPr>
  </w:style>
  <w:style w:type="paragraph" w:customStyle="1" w:styleId="commentinner">
    <w:name w:val="comment_inner"/>
    <w:basedOn w:val="Normal"/>
    <w:rsid w:val="00F80164"/>
    <w:pPr>
      <w:spacing w:before="150" w:after="0" w:line="240" w:lineRule="auto"/>
    </w:pPr>
    <w:rPr>
      <w:rFonts w:ascii="Times New Roman" w:eastAsia="Times New Roman" w:hAnsi="Times New Roman" w:cs="Times New Roman"/>
      <w:sz w:val="24"/>
      <w:szCs w:val="24"/>
      <w:lang w:eastAsia="id-ID"/>
    </w:rPr>
  </w:style>
  <w:style w:type="paragraph" w:customStyle="1" w:styleId="commentreply">
    <w:name w:val="comment_reply"/>
    <w:basedOn w:val="Normal"/>
    <w:rsid w:val="00F80164"/>
    <w:pPr>
      <w:spacing w:before="100" w:beforeAutospacing="1" w:after="100" w:afterAutospacing="1" w:line="270" w:lineRule="atLeast"/>
      <w:jc w:val="center"/>
    </w:pPr>
    <w:rPr>
      <w:rFonts w:ascii="Arial" w:eastAsia="Times New Roman" w:hAnsi="Arial" w:cs="Arial"/>
      <w:sz w:val="17"/>
      <w:szCs w:val="17"/>
      <w:lang w:eastAsia="id-ID"/>
    </w:rPr>
  </w:style>
  <w:style w:type="paragraph" w:customStyle="1" w:styleId="unneeded-paging-control">
    <w:name w:val="unneeded-paging-control"/>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commentreplyform">
    <w:name w:val="comment_reply_form"/>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emolist">
    <w:name w:val="comment_emo_list"/>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commentyoutube">
    <w:name w:val="comment_youtub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leted-comment">
    <w:name w:val="deleted-comment"/>
    <w:basedOn w:val="Normal"/>
    <w:rsid w:val="00F80164"/>
    <w:pPr>
      <w:spacing w:before="100" w:beforeAutospacing="1" w:after="100" w:afterAutospacing="1" w:line="240" w:lineRule="auto"/>
    </w:pPr>
    <w:rPr>
      <w:rFonts w:ascii="Times New Roman" w:eastAsia="Times New Roman" w:hAnsi="Times New Roman" w:cs="Times New Roman"/>
      <w:color w:val="CCCCCC"/>
      <w:sz w:val="24"/>
      <w:szCs w:val="24"/>
      <w:lang w:eastAsia="id-ID"/>
    </w:rPr>
  </w:style>
  <w:style w:type="paragraph" w:customStyle="1" w:styleId="commentarrow">
    <w:name w:val="comment_arrow"/>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header">
    <w:name w:val="comment_head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authorflag">
    <w:name w:val="comment_author_flag"/>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widget-content">
    <w:name w:val="widget-content"/>
    <w:basedOn w:val="Normal"/>
    <w:rsid w:val="00F80164"/>
    <w:pPr>
      <w:spacing w:after="0" w:line="240" w:lineRule="auto"/>
    </w:pPr>
    <w:rPr>
      <w:rFonts w:ascii="Times New Roman" w:eastAsia="Times New Roman" w:hAnsi="Times New Roman" w:cs="Times New Roman"/>
      <w:sz w:val="24"/>
      <w:szCs w:val="24"/>
      <w:lang w:eastAsia="id-ID"/>
    </w:rPr>
  </w:style>
  <w:style w:type="paragraph" w:customStyle="1" w:styleId="sidebar">
    <w:name w:val="sideba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pager">
    <w:name w:val="blog-pag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agecurrent">
    <w:name w:val="pagecurrent"/>
    <w:basedOn w:val="Normal"/>
    <w:rsid w:val="00F80164"/>
    <w:pPr>
      <w:shd w:val="clear" w:color="auto" w:fill="0080FF"/>
      <w:spacing w:before="100" w:beforeAutospacing="1" w:after="100" w:afterAutospacing="1" w:line="240" w:lineRule="auto"/>
      <w:ind w:right="75"/>
    </w:pPr>
    <w:rPr>
      <w:rFonts w:ascii="Times New Roman" w:eastAsia="Times New Roman" w:hAnsi="Times New Roman" w:cs="Times New Roman"/>
      <w:color w:val="FFFFFF"/>
      <w:sz w:val="24"/>
      <w:szCs w:val="24"/>
      <w:lang w:eastAsia="id-ID"/>
    </w:rPr>
  </w:style>
  <w:style w:type="paragraph" w:customStyle="1" w:styleId="cse-status">
    <w:name w:val="cse-status"/>
    <w:basedOn w:val="Normal"/>
    <w:rsid w:val="00F80164"/>
    <w:pPr>
      <w:spacing w:before="150" w:after="150" w:line="240" w:lineRule="auto"/>
      <w:ind w:left="150" w:right="150"/>
    </w:pPr>
    <w:rPr>
      <w:rFonts w:ascii="Times New Roman" w:eastAsia="Times New Roman" w:hAnsi="Times New Roman" w:cs="Times New Roman"/>
      <w:color w:val="676767"/>
      <w:sz w:val="17"/>
      <w:szCs w:val="17"/>
      <w:lang w:eastAsia="id-ID"/>
    </w:rPr>
  </w:style>
  <w:style w:type="paragraph" w:customStyle="1" w:styleId="newsbar-status">
    <w:name w:val="newsbar-status"/>
    <w:basedOn w:val="Normal"/>
    <w:rsid w:val="00F80164"/>
    <w:pPr>
      <w:spacing w:before="150" w:after="150" w:line="240" w:lineRule="auto"/>
      <w:ind w:left="150" w:right="150"/>
    </w:pPr>
    <w:rPr>
      <w:rFonts w:ascii="Times New Roman" w:eastAsia="Times New Roman" w:hAnsi="Times New Roman" w:cs="Times New Roman"/>
      <w:color w:val="676767"/>
      <w:sz w:val="17"/>
      <w:szCs w:val="17"/>
      <w:lang w:eastAsia="id-ID"/>
    </w:rPr>
  </w:style>
  <w:style w:type="paragraph" w:customStyle="1" w:styleId="slideshow-status">
    <w:name w:val="slideshow-status"/>
    <w:basedOn w:val="Normal"/>
    <w:rsid w:val="00F80164"/>
    <w:pPr>
      <w:spacing w:before="150" w:after="150" w:line="240" w:lineRule="auto"/>
      <w:ind w:left="150" w:right="150"/>
    </w:pPr>
    <w:rPr>
      <w:rFonts w:ascii="Times New Roman" w:eastAsia="Times New Roman" w:hAnsi="Times New Roman" w:cs="Times New Roman"/>
      <w:color w:val="676767"/>
      <w:sz w:val="17"/>
      <w:szCs w:val="17"/>
      <w:lang w:eastAsia="id-ID"/>
    </w:rPr>
  </w:style>
  <w:style w:type="paragraph" w:customStyle="1" w:styleId="slideshow-wrapper">
    <w:name w:val="slideshow-wrapp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lideshow-spacer">
    <w:name w:val="slideshow-spac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videobar-status">
    <w:name w:val="videobar-status"/>
    <w:basedOn w:val="Normal"/>
    <w:rsid w:val="00F80164"/>
    <w:pPr>
      <w:spacing w:before="150" w:after="150" w:line="240" w:lineRule="auto"/>
      <w:ind w:left="150" w:right="150"/>
    </w:pPr>
    <w:rPr>
      <w:rFonts w:ascii="Times New Roman" w:eastAsia="Times New Roman" w:hAnsi="Times New Roman" w:cs="Times New Roman"/>
      <w:color w:val="676767"/>
      <w:sz w:val="17"/>
      <w:szCs w:val="17"/>
      <w:lang w:eastAsia="id-ID"/>
    </w:rPr>
  </w:style>
  <w:style w:type="paragraph" w:customStyle="1" w:styleId="videobar-container">
    <w:name w:val="videobar-container"/>
    <w:basedOn w:val="Normal"/>
    <w:rsid w:val="00F80164"/>
    <w:pPr>
      <w:spacing w:before="100" w:beforeAutospacing="1" w:after="100" w:afterAutospacing="1" w:line="240" w:lineRule="auto"/>
    </w:pPr>
    <w:rPr>
      <w:rFonts w:ascii="Arial" w:eastAsia="Times New Roman" w:hAnsi="Arial" w:cs="Arial"/>
      <w:sz w:val="24"/>
      <w:szCs w:val="24"/>
      <w:lang w:eastAsia="id-ID"/>
    </w:rPr>
  </w:style>
  <w:style w:type="paragraph" w:customStyle="1" w:styleId="fa">
    <w:name w:val="fa"/>
    <w:basedOn w:val="Normal"/>
    <w:rsid w:val="00F80164"/>
    <w:pPr>
      <w:spacing w:before="100" w:beforeAutospacing="1" w:after="100" w:afterAutospacing="1" w:line="240" w:lineRule="auto"/>
    </w:pPr>
    <w:rPr>
      <w:rFonts w:ascii="FontAwesome" w:eastAsia="Times New Roman" w:hAnsi="FontAwesome" w:cs="Times New Roman"/>
      <w:sz w:val="21"/>
      <w:szCs w:val="21"/>
      <w:lang w:eastAsia="id-ID"/>
    </w:rPr>
  </w:style>
  <w:style w:type="paragraph" w:customStyle="1" w:styleId="fa-lg">
    <w:name w:val="fa-lg"/>
    <w:basedOn w:val="Normal"/>
    <w:rsid w:val="00F80164"/>
    <w:pPr>
      <w:spacing w:before="100" w:beforeAutospacing="1" w:after="100" w:afterAutospacing="1" w:line="180" w:lineRule="atLeast"/>
    </w:pPr>
    <w:rPr>
      <w:rFonts w:ascii="Times New Roman" w:eastAsia="Times New Roman" w:hAnsi="Times New Roman" w:cs="Times New Roman"/>
      <w:sz w:val="32"/>
      <w:szCs w:val="32"/>
      <w:lang w:eastAsia="id-ID"/>
    </w:rPr>
  </w:style>
  <w:style w:type="paragraph" w:customStyle="1" w:styleId="fa-2x">
    <w:name w:val="fa-2x"/>
    <w:basedOn w:val="Normal"/>
    <w:rsid w:val="00F80164"/>
    <w:pPr>
      <w:spacing w:before="100" w:beforeAutospacing="1" w:after="100" w:afterAutospacing="1" w:line="240" w:lineRule="auto"/>
    </w:pPr>
    <w:rPr>
      <w:rFonts w:ascii="Times New Roman" w:eastAsia="Times New Roman" w:hAnsi="Times New Roman" w:cs="Times New Roman"/>
      <w:sz w:val="48"/>
      <w:szCs w:val="48"/>
      <w:lang w:eastAsia="id-ID"/>
    </w:rPr>
  </w:style>
  <w:style w:type="paragraph" w:customStyle="1" w:styleId="fa-3x">
    <w:name w:val="fa-3x"/>
    <w:basedOn w:val="Normal"/>
    <w:rsid w:val="00F80164"/>
    <w:pPr>
      <w:spacing w:before="100" w:beforeAutospacing="1" w:after="100" w:afterAutospacing="1" w:line="240" w:lineRule="auto"/>
    </w:pPr>
    <w:rPr>
      <w:rFonts w:ascii="Times New Roman" w:eastAsia="Times New Roman" w:hAnsi="Times New Roman" w:cs="Times New Roman"/>
      <w:sz w:val="72"/>
      <w:szCs w:val="72"/>
      <w:lang w:eastAsia="id-ID"/>
    </w:rPr>
  </w:style>
  <w:style w:type="paragraph" w:customStyle="1" w:styleId="fa-4x">
    <w:name w:val="fa-4x"/>
    <w:basedOn w:val="Normal"/>
    <w:rsid w:val="00F80164"/>
    <w:pPr>
      <w:spacing w:before="100" w:beforeAutospacing="1" w:after="100" w:afterAutospacing="1" w:line="240" w:lineRule="auto"/>
    </w:pPr>
    <w:rPr>
      <w:rFonts w:ascii="Times New Roman" w:eastAsia="Times New Roman" w:hAnsi="Times New Roman" w:cs="Times New Roman"/>
      <w:sz w:val="96"/>
      <w:szCs w:val="96"/>
      <w:lang w:eastAsia="id-ID"/>
    </w:rPr>
  </w:style>
  <w:style w:type="paragraph" w:customStyle="1" w:styleId="fa-5x">
    <w:name w:val="fa-5x"/>
    <w:basedOn w:val="Normal"/>
    <w:rsid w:val="00F80164"/>
    <w:pPr>
      <w:spacing w:before="100" w:beforeAutospacing="1" w:after="100" w:afterAutospacing="1" w:line="240" w:lineRule="auto"/>
    </w:pPr>
    <w:rPr>
      <w:rFonts w:ascii="Times New Roman" w:eastAsia="Times New Roman" w:hAnsi="Times New Roman" w:cs="Times New Roman"/>
      <w:sz w:val="120"/>
      <w:szCs w:val="120"/>
      <w:lang w:eastAsia="id-ID"/>
    </w:rPr>
  </w:style>
  <w:style w:type="paragraph" w:customStyle="1" w:styleId="fa-fw">
    <w:name w:val="fa-fw"/>
    <w:basedOn w:val="Normal"/>
    <w:rsid w:val="00F80164"/>
    <w:pPr>
      <w:spacing w:before="100" w:beforeAutospacing="1" w:after="100" w:afterAutospacing="1" w:line="240" w:lineRule="auto"/>
      <w:jc w:val="center"/>
    </w:pPr>
    <w:rPr>
      <w:rFonts w:ascii="Times New Roman" w:eastAsia="Times New Roman" w:hAnsi="Times New Roman" w:cs="Times New Roman"/>
      <w:sz w:val="24"/>
      <w:szCs w:val="24"/>
      <w:lang w:eastAsia="id-ID"/>
    </w:rPr>
  </w:style>
  <w:style w:type="paragraph" w:customStyle="1" w:styleId="fa-ul">
    <w:name w:val="fa-ul"/>
    <w:basedOn w:val="Normal"/>
    <w:rsid w:val="00F80164"/>
    <w:pPr>
      <w:spacing w:before="100" w:beforeAutospacing="1" w:after="100" w:afterAutospacing="1" w:line="240" w:lineRule="auto"/>
      <w:ind w:left="514"/>
    </w:pPr>
    <w:rPr>
      <w:rFonts w:ascii="Times New Roman" w:eastAsia="Times New Roman" w:hAnsi="Times New Roman" w:cs="Times New Roman"/>
      <w:sz w:val="24"/>
      <w:szCs w:val="24"/>
      <w:lang w:eastAsia="id-ID"/>
    </w:rPr>
  </w:style>
  <w:style w:type="paragraph" w:customStyle="1" w:styleId="fa-li">
    <w:name w:val="fa-li"/>
    <w:basedOn w:val="Normal"/>
    <w:rsid w:val="00F80164"/>
    <w:pPr>
      <w:spacing w:before="100" w:beforeAutospacing="1" w:after="100" w:afterAutospacing="1" w:line="240" w:lineRule="auto"/>
      <w:jc w:val="center"/>
    </w:pPr>
    <w:rPr>
      <w:rFonts w:ascii="Times New Roman" w:eastAsia="Times New Roman" w:hAnsi="Times New Roman" w:cs="Times New Roman"/>
      <w:sz w:val="24"/>
      <w:szCs w:val="24"/>
      <w:lang w:eastAsia="id-ID"/>
    </w:rPr>
  </w:style>
  <w:style w:type="paragraph" w:customStyle="1" w:styleId="fa-border">
    <w:name w:val="fa-border"/>
    <w:basedOn w:val="Normal"/>
    <w:rsid w:val="00F80164"/>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a-stack">
    <w:name w:val="fa-stack"/>
    <w:basedOn w:val="Normal"/>
    <w:rsid w:val="00F80164"/>
    <w:pPr>
      <w:spacing w:before="100" w:beforeAutospacing="1" w:after="100" w:afterAutospacing="1" w:line="480" w:lineRule="atLeast"/>
      <w:textAlignment w:val="center"/>
    </w:pPr>
    <w:rPr>
      <w:rFonts w:ascii="Times New Roman" w:eastAsia="Times New Roman" w:hAnsi="Times New Roman" w:cs="Times New Roman"/>
      <w:sz w:val="24"/>
      <w:szCs w:val="24"/>
      <w:lang w:eastAsia="id-ID"/>
    </w:rPr>
  </w:style>
  <w:style w:type="paragraph" w:customStyle="1" w:styleId="fa-stack-1x">
    <w:name w:val="fa-stack-1x"/>
    <w:basedOn w:val="Normal"/>
    <w:rsid w:val="00F80164"/>
    <w:pPr>
      <w:spacing w:before="100" w:beforeAutospacing="1" w:after="100" w:afterAutospacing="1" w:line="240" w:lineRule="auto"/>
      <w:jc w:val="center"/>
    </w:pPr>
    <w:rPr>
      <w:rFonts w:ascii="Times New Roman" w:eastAsia="Times New Roman" w:hAnsi="Times New Roman" w:cs="Times New Roman"/>
      <w:sz w:val="24"/>
      <w:szCs w:val="24"/>
      <w:lang w:eastAsia="id-ID"/>
    </w:rPr>
  </w:style>
  <w:style w:type="paragraph" w:customStyle="1" w:styleId="fa-stack-2x">
    <w:name w:val="fa-stack-2x"/>
    <w:basedOn w:val="Normal"/>
    <w:rsid w:val="00F80164"/>
    <w:pPr>
      <w:spacing w:before="100" w:beforeAutospacing="1" w:after="100" w:afterAutospacing="1" w:line="240" w:lineRule="auto"/>
      <w:jc w:val="center"/>
    </w:pPr>
    <w:rPr>
      <w:rFonts w:ascii="Times New Roman" w:eastAsia="Times New Roman" w:hAnsi="Times New Roman" w:cs="Times New Roman"/>
      <w:sz w:val="48"/>
      <w:szCs w:val="48"/>
      <w:lang w:eastAsia="id-ID"/>
    </w:rPr>
  </w:style>
  <w:style w:type="paragraph" w:customStyle="1" w:styleId="fa-inverse">
    <w:name w:val="fa-inverse"/>
    <w:basedOn w:val="Normal"/>
    <w:rsid w:val="00F80164"/>
    <w:pPr>
      <w:spacing w:before="100" w:beforeAutospacing="1" w:after="100" w:afterAutospacing="1" w:line="240" w:lineRule="auto"/>
    </w:pPr>
    <w:rPr>
      <w:rFonts w:ascii="Times New Roman" w:eastAsia="Times New Roman" w:hAnsi="Times New Roman" w:cs="Times New Roman"/>
      <w:color w:val="FFFFFF"/>
      <w:sz w:val="24"/>
      <w:szCs w:val="24"/>
      <w:lang w:eastAsia="id-ID"/>
    </w:rPr>
  </w:style>
  <w:style w:type="paragraph" w:customStyle="1" w:styleId="share-post">
    <w:name w:val="share-post"/>
    <w:basedOn w:val="Normal"/>
    <w:rsid w:val="00F80164"/>
    <w:pPr>
      <w:pBdr>
        <w:top w:val="dashed" w:sz="6" w:space="4" w:color="DDDDDD"/>
        <w:bottom w:val="dashed" w:sz="6" w:space="4" w:color="DDDDDD"/>
      </w:pBdr>
      <w:spacing w:before="300" w:after="300" w:line="240" w:lineRule="auto"/>
    </w:pPr>
    <w:rPr>
      <w:rFonts w:ascii="Times New Roman" w:eastAsia="Times New Roman" w:hAnsi="Times New Roman" w:cs="Times New Roman"/>
      <w:sz w:val="24"/>
      <w:szCs w:val="24"/>
      <w:lang w:eastAsia="id-ID"/>
    </w:rPr>
  </w:style>
  <w:style w:type="paragraph" w:customStyle="1" w:styleId="related-post">
    <w:name w:val="related-post"/>
    <w:basedOn w:val="Normal"/>
    <w:rsid w:val="00F80164"/>
    <w:pPr>
      <w:pBdr>
        <w:top w:val="single" w:sz="6" w:space="0" w:color="DDDDDD"/>
        <w:left w:val="single" w:sz="6" w:space="0" w:color="DDDDDD"/>
        <w:bottom w:val="single" w:sz="6" w:space="0" w:color="DDDDDD"/>
        <w:right w:val="single" w:sz="6" w:space="0" w:color="DDDDDD"/>
      </w:pBdr>
      <w:shd w:val="clear" w:color="auto" w:fill="FFFFFF"/>
      <w:spacing w:before="75" w:after="150" w:line="360" w:lineRule="atLeast"/>
    </w:pPr>
    <w:rPr>
      <w:rFonts w:ascii="Times New Roman" w:eastAsia="Times New Roman" w:hAnsi="Times New Roman" w:cs="Times New Roman"/>
      <w:sz w:val="24"/>
      <w:szCs w:val="24"/>
      <w:lang w:eastAsia="id-ID"/>
    </w:rPr>
  </w:style>
  <w:style w:type="paragraph" w:customStyle="1" w:styleId="author-profile-title">
    <w:name w:val="author-profile-title"/>
    <w:basedOn w:val="Normal"/>
    <w:rsid w:val="00F80164"/>
    <w:pPr>
      <w:spacing w:before="100" w:beforeAutospacing="1" w:after="60" w:line="240" w:lineRule="auto"/>
    </w:pPr>
    <w:rPr>
      <w:rFonts w:ascii="Times New Roman" w:eastAsia="Times New Roman" w:hAnsi="Times New Roman" w:cs="Times New Roman"/>
      <w:sz w:val="24"/>
      <w:szCs w:val="24"/>
      <w:lang w:eastAsia="id-ID"/>
    </w:rPr>
  </w:style>
  <w:style w:type="paragraph" w:customStyle="1" w:styleId="fbinvisible">
    <w:name w:val="fb_invisible"/>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fbreset">
    <w:name w:val="fb_reset"/>
    <w:basedOn w:val="Normal"/>
    <w:rsid w:val="00F80164"/>
    <w:pPr>
      <w:spacing w:after="0" w:line="240" w:lineRule="auto"/>
    </w:pPr>
    <w:rPr>
      <w:rFonts w:ascii="Tahoma" w:eastAsia="Times New Roman" w:hAnsi="Tahoma" w:cs="Tahoma"/>
      <w:color w:val="000000"/>
      <w:sz w:val="17"/>
      <w:szCs w:val="17"/>
      <w:lang w:eastAsia="id-ID"/>
    </w:rPr>
  </w:style>
  <w:style w:type="paragraph" w:customStyle="1" w:styleId="fbdialogadvanced">
    <w:name w:val="fb_dialog_advanced"/>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bdialogcontent">
    <w:name w:val="fb_dialog_content"/>
    <w:basedOn w:val="Normal"/>
    <w:rsid w:val="00F80164"/>
    <w:pPr>
      <w:shd w:val="clear" w:color="auto" w:fill="FFFFFF"/>
      <w:spacing w:before="100" w:beforeAutospacing="1" w:after="100" w:afterAutospacing="1" w:line="240" w:lineRule="auto"/>
    </w:pPr>
    <w:rPr>
      <w:rFonts w:ascii="Times New Roman" w:eastAsia="Times New Roman" w:hAnsi="Times New Roman" w:cs="Times New Roman"/>
      <w:color w:val="373737"/>
      <w:sz w:val="24"/>
      <w:szCs w:val="24"/>
      <w:lang w:eastAsia="id-ID"/>
    </w:rPr>
  </w:style>
  <w:style w:type="paragraph" w:customStyle="1" w:styleId="fbdialogcloseicon">
    <w:name w:val="fb_dialog_close_ic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bdialogpadding">
    <w:name w:val="fb_dialog_padding"/>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bdialogiframe">
    <w:name w:val="fb_dialog_iframe"/>
    <w:basedOn w:val="Normal"/>
    <w:rsid w:val="00F80164"/>
    <w:pPr>
      <w:spacing w:before="100" w:beforeAutospacing="1" w:after="100" w:afterAutospacing="1" w:line="0" w:lineRule="auto"/>
    </w:pPr>
    <w:rPr>
      <w:rFonts w:ascii="Times New Roman" w:eastAsia="Times New Roman" w:hAnsi="Times New Roman" w:cs="Times New Roman"/>
      <w:sz w:val="24"/>
      <w:szCs w:val="24"/>
      <w:lang w:eastAsia="id-ID"/>
    </w:rPr>
  </w:style>
  <w:style w:type="paragraph" w:customStyle="1" w:styleId="fbiframewidgetfluid">
    <w:name w:val="fb_iframe_widget_fluid"/>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binvisibleflow">
    <w:name w:val="fb_invisible_flow"/>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bmobileoverlayactive">
    <w:name w:val="fb_mobile_overlay_active"/>
    <w:basedOn w:val="Normal"/>
    <w:rsid w:val="00F80164"/>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content">
    <w:name w:val="blog-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title">
    <w:name w:val="blog-tit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og-icon">
    <w:name w:val="blog-ic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content">
    <w:name w:val="item-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thumbnail">
    <w:name w:val="item-thumbnail"/>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time">
    <w:name w:val="item-tim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how-option">
    <w:name w:val="show-opti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title">
    <w:name w:val="item-tit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raph-counter-wrapper">
    <w:name w:val="graph-counter-wrapp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git">
    <w:name w:val="digi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lind-plate">
    <w:name w:val="blind-plat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oog-te-combo">
    <w:name w:val="goog-te-combo"/>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llapseable">
    <w:name w:val="collapseab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s-content">
    <w:name w:val="comments-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s-replybox">
    <w:name w:val="comments-replybox"/>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replybox-single">
    <w:name w:val="comment-replybox-sing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replybox-thread">
    <w:name w:val="comment-replybox-thread"/>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vatar-image-container">
    <w:name w:val="avatar-image-contain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block">
    <w:name w:val="comment-block"/>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idget">
    <w:name w:val="widge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wrap">
    <w:name w:val="comment_wrap"/>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
    <w:name w:val="item"/>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snippet">
    <w:name w:val="item-snippe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unter-wrapper">
    <w:name w:val="counter-wrapp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lated-post-item-thumbnail">
    <w:name w:val="related-post-item-thumbnail"/>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lated-post-item-title">
    <w:name w:val="related-post-item-tit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lated-post-item-summary">
    <w:name w:val="related-post-item-summary"/>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vatar">
    <w:name w:val="avata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title">
    <w:name w:val="dialog_tit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titlespan">
    <w:name w:val="dialog_title&gt;spa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header">
    <w:name w:val="dialog_head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ouchablebutton">
    <w:name w:val="touchable_butt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content">
    <w:name w:val="dialog_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footer">
    <w:name w:val="dialog_foot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haring-platform-button">
    <w:name w:val="sharing-platform-butt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latform-sharing-text">
    <w:name w:val="platform-sharing-tex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ollow-by-email-address">
    <w:name w:val="follow-by-email-address"/>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ollow-by-email-submit">
    <w:name w:val="follow-by-email-submi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nline-thread">
    <w:name w:val="inline-thread"/>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thread">
    <w:name w:val="comment-thread"/>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replies">
    <w:name w:val="comment-replies"/>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
    <w:name w:val="comm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user">
    <w:name w:val="us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atetime">
    <w:name w:val="datetim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header">
    <w:name w:val="comment-head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content">
    <w:name w:val="comment-conten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oadmore">
    <w:name w:val="loadmor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hread-arrow">
    <w:name w:val="thread-arrow"/>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headercenter">
    <w:name w:val="header_cent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layergsvb">
    <w:name w:val="player_gsvb"/>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oggle">
    <w:name w:val="togg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oggle-open">
    <w:name w:val="toggle-ope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ctive">
    <w:name w:val="activ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pages">
    <w:name w:val="pages"/>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results">
    <w:name w:val="gsc-results"/>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resultsheader">
    <w:name w:val="gsc-resultshead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tabsarea">
    <w:name w:val="gsc-tabsarea"/>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tabheader">
    <w:name w:val="gsc-tabheader"/>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resultsbox-visible">
    <w:name w:val="gsc-resultsbox-visib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relativepublisheddate">
    <w:name w:val="gs-relativepublisheddat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publisheddate">
    <w:name w:val="gs-publisheddat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title">
    <w:name w:val="gs-title"/>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trailing-more-results">
    <w:name w:val="gsc-trailing-more-results"/>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visibleurl">
    <w:name w:val="gs-visibleurl"/>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snippet">
    <w:name w:val="gs-snippet"/>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b-buzz">
    <w:name w:val="sb-buzz"/>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character" w:customStyle="1" w:styleId="inner">
    <w:name w:val="inner"/>
    <w:basedOn w:val="DefaultParagraphFont"/>
    <w:rsid w:val="00F80164"/>
  </w:style>
  <w:style w:type="paragraph" w:customStyle="1" w:styleId="blog-content1">
    <w:name w:val="blog-content1"/>
    <w:basedOn w:val="Normal"/>
    <w:rsid w:val="00F80164"/>
    <w:pPr>
      <w:spacing w:after="75" w:line="240" w:lineRule="auto"/>
      <w:ind w:left="75"/>
    </w:pPr>
    <w:rPr>
      <w:rFonts w:ascii="Times New Roman" w:eastAsia="Times New Roman" w:hAnsi="Times New Roman" w:cs="Times New Roman"/>
      <w:sz w:val="24"/>
      <w:szCs w:val="24"/>
      <w:lang w:eastAsia="id-ID"/>
    </w:rPr>
  </w:style>
  <w:style w:type="paragraph" w:customStyle="1" w:styleId="blog-title1">
    <w:name w:val="blog-title1"/>
    <w:basedOn w:val="Normal"/>
    <w:rsid w:val="00F80164"/>
    <w:pPr>
      <w:spacing w:before="30" w:after="0" w:line="240" w:lineRule="atLeast"/>
    </w:pPr>
    <w:rPr>
      <w:rFonts w:ascii="Times New Roman" w:eastAsia="Times New Roman" w:hAnsi="Times New Roman" w:cs="Times New Roman"/>
      <w:b/>
      <w:bCs/>
      <w:sz w:val="24"/>
      <w:szCs w:val="24"/>
      <w:lang w:eastAsia="id-ID"/>
    </w:rPr>
  </w:style>
  <w:style w:type="paragraph" w:customStyle="1" w:styleId="blog-icon1">
    <w:name w:val="blog-icon1"/>
    <w:basedOn w:val="Normal"/>
    <w:rsid w:val="00F80164"/>
    <w:pPr>
      <w:spacing w:before="30" w:after="100" w:afterAutospacing="1" w:line="240" w:lineRule="auto"/>
      <w:textAlignment w:val="top"/>
    </w:pPr>
    <w:rPr>
      <w:rFonts w:ascii="Times New Roman" w:eastAsia="Times New Roman" w:hAnsi="Times New Roman" w:cs="Times New Roman"/>
      <w:sz w:val="24"/>
      <w:szCs w:val="24"/>
      <w:lang w:eastAsia="id-ID"/>
    </w:rPr>
  </w:style>
  <w:style w:type="paragraph" w:customStyle="1" w:styleId="item-content1">
    <w:name w:val="item-content1"/>
    <w:basedOn w:val="Normal"/>
    <w:rsid w:val="00F80164"/>
    <w:pPr>
      <w:spacing w:before="100" w:beforeAutospacing="1" w:after="100" w:afterAutospacing="1" w:line="312" w:lineRule="atLeast"/>
    </w:pPr>
    <w:rPr>
      <w:rFonts w:ascii="Times New Roman" w:eastAsia="Times New Roman" w:hAnsi="Times New Roman" w:cs="Times New Roman"/>
      <w:sz w:val="23"/>
      <w:szCs w:val="23"/>
      <w:lang w:eastAsia="id-ID"/>
    </w:rPr>
  </w:style>
  <w:style w:type="paragraph" w:customStyle="1" w:styleId="item-thumbnail1">
    <w:name w:val="item-thumbnail1"/>
    <w:basedOn w:val="Normal"/>
    <w:rsid w:val="00F80164"/>
    <w:pPr>
      <w:spacing w:before="30" w:after="75" w:line="240" w:lineRule="auto"/>
      <w:ind w:right="75"/>
    </w:pPr>
    <w:rPr>
      <w:rFonts w:ascii="Times New Roman" w:eastAsia="Times New Roman" w:hAnsi="Times New Roman" w:cs="Times New Roman"/>
      <w:sz w:val="24"/>
      <w:szCs w:val="24"/>
      <w:lang w:eastAsia="id-ID"/>
    </w:rPr>
  </w:style>
  <w:style w:type="paragraph" w:customStyle="1" w:styleId="item-time1">
    <w:name w:val="item-time1"/>
    <w:basedOn w:val="Normal"/>
    <w:rsid w:val="00F80164"/>
    <w:pPr>
      <w:spacing w:before="100" w:beforeAutospacing="1" w:after="100" w:afterAutospacing="1" w:line="240" w:lineRule="auto"/>
    </w:pPr>
    <w:rPr>
      <w:rFonts w:ascii="Times New Roman" w:eastAsia="Times New Roman" w:hAnsi="Times New Roman" w:cs="Times New Roman"/>
      <w:i/>
      <w:iCs/>
      <w:sz w:val="23"/>
      <w:szCs w:val="23"/>
      <w:lang w:eastAsia="id-ID"/>
    </w:rPr>
  </w:style>
  <w:style w:type="paragraph" w:customStyle="1" w:styleId="show-option1">
    <w:name w:val="show-option1"/>
    <w:basedOn w:val="Normal"/>
    <w:rsid w:val="00F80164"/>
    <w:pPr>
      <w:spacing w:before="100" w:beforeAutospacing="1" w:after="100" w:afterAutospacing="1" w:line="240" w:lineRule="auto"/>
      <w:jc w:val="right"/>
    </w:pPr>
    <w:rPr>
      <w:rFonts w:ascii="Times New Roman" w:eastAsia="Times New Roman" w:hAnsi="Times New Roman" w:cs="Times New Roman"/>
      <w:sz w:val="18"/>
      <w:szCs w:val="18"/>
      <w:lang w:eastAsia="id-ID"/>
    </w:rPr>
  </w:style>
  <w:style w:type="paragraph" w:customStyle="1" w:styleId="follow-by-email-address1">
    <w:name w:val="follow-by-email-address1"/>
    <w:basedOn w:val="Normal"/>
    <w:rsid w:val="00F80164"/>
    <w:pPr>
      <w:pBdr>
        <w:top w:val="inset" w:sz="6" w:space="0" w:color="auto"/>
        <w:left w:val="inset" w:sz="6" w:space="0" w:color="auto"/>
        <w:bottom w:val="inset" w:sz="6" w:space="0" w:color="auto"/>
        <w:right w:val="inset" w:sz="6" w:space="0" w:color="auto"/>
      </w:pBdr>
      <w:spacing w:before="100" w:beforeAutospacing="1" w:after="100" w:afterAutospacing="1" w:line="240" w:lineRule="auto"/>
    </w:pPr>
    <w:rPr>
      <w:rFonts w:ascii="Times New Roman" w:eastAsia="Times New Roman" w:hAnsi="Times New Roman" w:cs="Times New Roman"/>
      <w:sz w:val="20"/>
      <w:szCs w:val="20"/>
      <w:lang w:eastAsia="id-ID"/>
    </w:rPr>
  </w:style>
  <w:style w:type="paragraph" w:customStyle="1" w:styleId="follow-by-email-submit1">
    <w:name w:val="follow-by-email-submit1"/>
    <w:basedOn w:val="Normal"/>
    <w:rsid w:val="00F80164"/>
    <w:pPr>
      <w:shd w:val="clear" w:color="auto" w:fill="000000"/>
      <w:spacing w:after="0" w:line="240" w:lineRule="auto"/>
      <w:ind w:left="120"/>
    </w:pPr>
    <w:rPr>
      <w:rFonts w:ascii="Times New Roman" w:eastAsia="Times New Roman" w:hAnsi="Times New Roman" w:cs="Times New Roman"/>
      <w:color w:val="FFFFFF"/>
      <w:sz w:val="20"/>
      <w:szCs w:val="20"/>
      <w:lang w:eastAsia="id-ID"/>
    </w:rPr>
  </w:style>
  <w:style w:type="paragraph" w:customStyle="1" w:styleId="widget-item-control1">
    <w:name w:val="widget-item-control1"/>
    <w:basedOn w:val="Normal"/>
    <w:rsid w:val="00F80164"/>
    <w:pPr>
      <w:spacing w:before="75" w:after="100" w:afterAutospacing="1" w:line="240" w:lineRule="auto"/>
    </w:pPr>
    <w:rPr>
      <w:rFonts w:ascii="Times New Roman" w:eastAsia="Times New Roman" w:hAnsi="Times New Roman" w:cs="Times New Roman"/>
      <w:sz w:val="24"/>
      <w:szCs w:val="24"/>
      <w:lang w:eastAsia="id-ID"/>
    </w:rPr>
  </w:style>
  <w:style w:type="paragraph" w:customStyle="1" w:styleId="item-thumbnail2">
    <w:name w:val="item-thumbnail2"/>
    <w:basedOn w:val="Normal"/>
    <w:rsid w:val="00F80164"/>
    <w:pPr>
      <w:spacing w:after="75" w:line="240" w:lineRule="auto"/>
      <w:ind w:right="75"/>
    </w:pPr>
    <w:rPr>
      <w:rFonts w:ascii="Times New Roman" w:eastAsia="Times New Roman" w:hAnsi="Times New Roman" w:cs="Times New Roman"/>
      <w:sz w:val="24"/>
      <w:szCs w:val="24"/>
      <w:lang w:eastAsia="id-ID"/>
    </w:rPr>
  </w:style>
  <w:style w:type="paragraph" w:customStyle="1" w:styleId="item-title1">
    <w:name w:val="item-title1"/>
    <w:basedOn w:val="Normal"/>
    <w:rsid w:val="00F80164"/>
    <w:pPr>
      <w:spacing w:before="100" w:beforeAutospacing="1" w:after="100" w:afterAutospacing="1" w:line="240" w:lineRule="auto"/>
    </w:pPr>
    <w:rPr>
      <w:rFonts w:ascii="Arial" w:eastAsia="Times New Roman" w:hAnsi="Arial" w:cs="Arial"/>
      <w:sz w:val="24"/>
      <w:szCs w:val="24"/>
      <w:lang w:eastAsia="id-ID"/>
    </w:rPr>
  </w:style>
  <w:style w:type="paragraph" w:customStyle="1" w:styleId="sharing-platform-button1">
    <w:name w:val="sharing-platform-button1"/>
    <w:basedOn w:val="Normal"/>
    <w:rsid w:val="00F80164"/>
    <w:pPr>
      <w:spacing w:before="100" w:beforeAutospacing="1" w:after="0" w:line="240" w:lineRule="auto"/>
    </w:pPr>
    <w:rPr>
      <w:rFonts w:ascii="Times New Roman" w:eastAsia="Times New Roman" w:hAnsi="Times New Roman" w:cs="Times New Roman"/>
      <w:sz w:val="24"/>
      <w:szCs w:val="24"/>
      <w:lang w:eastAsia="id-ID"/>
    </w:rPr>
  </w:style>
  <w:style w:type="paragraph" w:customStyle="1" w:styleId="platform-sharing-text1">
    <w:name w:val="platform-sharing-text1"/>
    <w:basedOn w:val="Normal"/>
    <w:rsid w:val="00F80164"/>
    <w:pPr>
      <w:spacing w:before="100" w:beforeAutospacing="1" w:after="100" w:afterAutospacing="1" w:line="720" w:lineRule="atLeast"/>
    </w:pPr>
    <w:rPr>
      <w:rFonts w:ascii="Times New Roman" w:eastAsia="Times New Roman" w:hAnsi="Times New Roman" w:cs="Times New Roman"/>
      <w:sz w:val="24"/>
      <w:szCs w:val="24"/>
      <w:lang w:eastAsia="id-ID"/>
    </w:rPr>
  </w:style>
  <w:style w:type="paragraph" w:customStyle="1" w:styleId="graph-counter-wrapper1">
    <w:name w:val="graph-counter-wrapper1"/>
    <w:basedOn w:val="Normal"/>
    <w:rsid w:val="00F80164"/>
    <w:pPr>
      <w:spacing w:before="100" w:beforeAutospacing="1" w:after="100" w:afterAutospacing="1" w:line="240" w:lineRule="auto"/>
    </w:pPr>
    <w:rPr>
      <w:rFonts w:ascii="Times New Roman" w:eastAsia="Times New Roman" w:hAnsi="Times New Roman" w:cs="Times New Roman"/>
      <w:color w:val="FFFFFF"/>
      <w:sz w:val="24"/>
      <w:szCs w:val="24"/>
      <w:lang w:eastAsia="id-ID"/>
    </w:rPr>
  </w:style>
  <w:style w:type="paragraph" w:customStyle="1" w:styleId="digit1">
    <w:name w:val="digit1"/>
    <w:basedOn w:val="Normal"/>
    <w:rsid w:val="00F80164"/>
    <w:pPr>
      <w:pBdr>
        <w:top w:val="single" w:sz="6" w:space="0" w:color="FFFFFF"/>
        <w:left w:val="single" w:sz="6" w:space="0" w:color="FFFFFF"/>
        <w:bottom w:val="single" w:sz="6" w:space="0" w:color="FFFFFF"/>
        <w:right w:val="single" w:sz="6" w:space="0" w:color="FFFFFF"/>
      </w:pBdr>
      <w:spacing w:before="100" w:beforeAutospacing="1" w:after="100" w:afterAutospacing="1" w:line="420" w:lineRule="atLeast"/>
      <w:ind w:left="-15"/>
      <w:jc w:val="center"/>
    </w:pPr>
    <w:rPr>
      <w:rFonts w:ascii="Times New Roman" w:eastAsia="Times New Roman" w:hAnsi="Times New Roman" w:cs="Times New Roman"/>
      <w:sz w:val="24"/>
      <w:szCs w:val="24"/>
      <w:lang w:eastAsia="id-ID"/>
    </w:rPr>
  </w:style>
  <w:style w:type="paragraph" w:customStyle="1" w:styleId="blind-plate1">
    <w:name w:val="blind-plate1"/>
    <w:basedOn w:val="Normal"/>
    <w:rsid w:val="00F80164"/>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inner1">
    <w:name w:val="inner1"/>
    <w:basedOn w:val="DefaultParagraphFont"/>
    <w:rsid w:val="00F80164"/>
  </w:style>
  <w:style w:type="paragraph" w:customStyle="1" w:styleId="goog-te-combo1">
    <w:name w:val="goog-te-combo1"/>
    <w:basedOn w:val="Normal"/>
    <w:rsid w:val="00F80164"/>
    <w:pPr>
      <w:pBdr>
        <w:top w:val="single" w:sz="6" w:space="5" w:color="DCDCDC"/>
        <w:left w:val="single" w:sz="6" w:space="5" w:color="DCDCDC"/>
        <w:bottom w:val="single" w:sz="6" w:space="5" w:color="DCDCDC"/>
        <w:right w:val="single" w:sz="6" w:space="5" w:color="DCDCDC"/>
      </w:pBdr>
      <w:shd w:val="clear" w:color="auto" w:fill="F5F5F5"/>
      <w:spacing w:before="100" w:beforeAutospacing="1" w:after="100" w:afterAutospacing="1" w:line="240" w:lineRule="auto"/>
    </w:pPr>
    <w:rPr>
      <w:rFonts w:ascii="Arial" w:eastAsia="Times New Roman" w:hAnsi="Arial" w:cs="Arial"/>
      <w:color w:val="444444"/>
      <w:sz w:val="24"/>
      <w:szCs w:val="24"/>
      <w:lang w:eastAsia="id-ID"/>
    </w:rPr>
  </w:style>
  <w:style w:type="paragraph" w:customStyle="1" w:styleId="toggle1">
    <w:name w:val="toggle1"/>
    <w:basedOn w:val="Normal"/>
    <w:rsid w:val="00F80164"/>
    <w:pPr>
      <w:spacing w:before="100" w:beforeAutospacing="1" w:after="100" w:afterAutospacing="1" w:line="240" w:lineRule="auto"/>
    </w:pPr>
    <w:rPr>
      <w:rFonts w:ascii="Arial" w:eastAsia="Times New Roman" w:hAnsi="Arial" w:cs="Arial"/>
      <w:sz w:val="24"/>
      <w:szCs w:val="24"/>
      <w:lang w:eastAsia="id-ID"/>
    </w:rPr>
  </w:style>
  <w:style w:type="paragraph" w:customStyle="1" w:styleId="toggle-open1">
    <w:name w:val="toggle-open1"/>
    <w:basedOn w:val="Normal"/>
    <w:rsid w:val="00F80164"/>
    <w:pPr>
      <w:spacing w:before="100" w:beforeAutospacing="1" w:after="100" w:afterAutospacing="1" w:line="144" w:lineRule="atLeast"/>
    </w:pPr>
    <w:rPr>
      <w:rFonts w:ascii="Times New Roman" w:eastAsia="Times New Roman" w:hAnsi="Times New Roman" w:cs="Times New Roman"/>
      <w:sz w:val="24"/>
      <w:szCs w:val="24"/>
      <w:lang w:eastAsia="id-ID"/>
    </w:rPr>
  </w:style>
  <w:style w:type="paragraph" w:customStyle="1" w:styleId="backlink-toggle-zippy1">
    <w:name w:val="backlink-toggle-zippy1"/>
    <w:basedOn w:val="Normal"/>
    <w:rsid w:val="00F80164"/>
    <w:pPr>
      <w:spacing w:before="100" w:beforeAutospacing="1" w:after="100" w:afterAutospacing="1" w:line="240" w:lineRule="auto"/>
      <w:ind w:right="24"/>
    </w:pPr>
    <w:rPr>
      <w:rFonts w:ascii="Times New Roman" w:eastAsia="Times New Roman" w:hAnsi="Times New Roman" w:cs="Times New Roman"/>
      <w:sz w:val="24"/>
      <w:szCs w:val="24"/>
      <w:lang w:eastAsia="id-ID"/>
    </w:rPr>
  </w:style>
  <w:style w:type="paragraph" w:customStyle="1" w:styleId="collapseable1">
    <w:name w:val="collapseable1"/>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blogger-comment-icon1">
    <w:name w:val="blogger-comment-icon1"/>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openid-comment-icon1">
    <w:name w:val="openid-comment-icon1"/>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anon-comment-icon1">
    <w:name w:val="anon-comment-icon1"/>
    <w:basedOn w:val="Normal"/>
    <w:rsid w:val="00F80164"/>
    <w:pPr>
      <w:spacing w:before="100" w:beforeAutospacing="1" w:after="100" w:afterAutospacing="1" w:line="240" w:lineRule="atLeast"/>
    </w:pPr>
    <w:rPr>
      <w:rFonts w:ascii="Times New Roman" w:eastAsia="Times New Roman" w:hAnsi="Times New Roman" w:cs="Times New Roman"/>
      <w:sz w:val="24"/>
      <w:szCs w:val="24"/>
      <w:lang w:eastAsia="id-ID"/>
    </w:rPr>
  </w:style>
  <w:style w:type="paragraph" w:customStyle="1" w:styleId="avatar-image-container1">
    <w:name w:val="avatar-image-container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s-content1">
    <w:name w:val="comments-content1"/>
    <w:basedOn w:val="Normal"/>
    <w:rsid w:val="00F80164"/>
    <w:pPr>
      <w:spacing w:before="100" w:beforeAutospacing="1" w:after="240" w:line="240" w:lineRule="auto"/>
    </w:pPr>
    <w:rPr>
      <w:rFonts w:ascii="Times New Roman" w:eastAsia="Times New Roman" w:hAnsi="Times New Roman" w:cs="Times New Roman"/>
      <w:sz w:val="24"/>
      <w:szCs w:val="24"/>
      <w:lang w:eastAsia="id-ID"/>
    </w:rPr>
  </w:style>
  <w:style w:type="paragraph" w:customStyle="1" w:styleId="inline-thread1">
    <w:name w:val="inline-thread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thread1">
    <w:name w:val="comment-thread1"/>
    <w:basedOn w:val="Normal"/>
    <w:rsid w:val="00F80164"/>
    <w:pPr>
      <w:spacing w:before="120" w:after="120" w:line="240" w:lineRule="auto"/>
    </w:pPr>
    <w:rPr>
      <w:rFonts w:ascii="Times New Roman" w:eastAsia="Times New Roman" w:hAnsi="Times New Roman" w:cs="Times New Roman"/>
      <w:sz w:val="24"/>
      <w:szCs w:val="24"/>
      <w:lang w:eastAsia="id-ID"/>
    </w:rPr>
  </w:style>
  <w:style w:type="paragraph" w:customStyle="1" w:styleId="comment-replies1">
    <w:name w:val="comment-replies1"/>
    <w:basedOn w:val="Normal"/>
    <w:rsid w:val="00F80164"/>
    <w:pPr>
      <w:spacing w:before="240" w:after="100" w:afterAutospacing="1" w:line="240" w:lineRule="auto"/>
      <w:ind w:left="540"/>
    </w:pPr>
    <w:rPr>
      <w:rFonts w:ascii="Times New Roman" w:eastAsia="Times New Roman" w:hAnsi="Times New Roman" w:cs="Times New Roman"/>
      <w:sz w:val="24"/>
      <w:szCs w:val="24"/>
      <w:lang w:eastAsia="id-ID"/>
    </w:rPr>
  </w:style>
  <w:style w:type="paragraph" w:customStyle="1" w:styleId="comment1">
    <w:name w:val="comment1"/>
    <w:basedOn w:val="Normal"/>
    <w:rsid w:val="00F80164"/>
    <w:pPr>
      <w:spacing w:before="100" w:beforeAutospacing="1" w:after="240" w:line="240" w:lineRule="auto"/>
    </w:pPr>
    <w:rPr>
      <w:rFonts w:ascii="Times New Roman" w:eastAsia="Times New Roman" w:hAnsi="Times New Roman" w:cs="Times New Roman"/>
      <w:sz w:val="24"/>
      <w:szCs w:val="24"/>
      <w:lang w:eastAsia="id-ID"/>
    </w:rPr>
  </w:style>
  <w:style w:type="paragraph" w:customStyle="1" w:styleId="user1">
    <w:name w:val="user1"/>
    <w:basedOn w:val="Normal"/>
    <w:rsid w:val="00F80164"/>
    <w:pPr>
      <w:spacing w:before="100" w:beforeAutospacing="1" w:after="100" w:afterAutospacing="1" w:line="240" w:lineRule="auto"/>
    </w:pPr>
    <w:rPr>
      <w:rFonts w:ascii="Times New Roman" w:eastAsia="Times New Roman" w:hAnsi="Times New Roman" w:cs="Times New Roman"/>
      <w:b/>
      <w:bCs/>
      <w:sz w:val="24"/>
      <w:szCs w:val="24"/>
      <w:lang w:eastAsia="id-ID"/>
    </w:rPr>
  </w:style>
  <w:style w:type="paragraph" w:customStyle="1" w:styleId="datetime1">
    <w:name w:val="datetime1"/>
    <w:basedOn w:val="Normal"/>
    <w:rsid w:val="00F80164"/>
    <w:pPr>
      <w:spacing w:before="100" w:beforeAutospacing="1" w:after="100" w:afterAutospacing="1" w:line="240" w:lineRule="auto"/>
      <w:ind w:left="90"/>
    </w:pPr>
    <w:rPr>
      <w:rFonts w:ascii="Times New Roman" w:eastAsia="Times New Roman" w:hAnsi="Times New Roman" w:cs="Times New Roman"/>
      <w:sz w:val="24"/>
      <w:szCs w:val="24"/>
      <w:lang w:eastAsia="id-ID"/>
    </w:rPr>
  </w:style>
  <w:style w:type="paragraph" w:customStyle="1" w:styleId="comment-header1">
    <w:name w:val="comment-header1"/>
    <w:basedOn w:val="Normal"/>
    <w:rsid w:val="00F80164"/>
    <w:pPr>
      <w:spacing w:after="120" w:line="240" w:lineRule="auto"/>
    </w:pPr>
    <w:rPr>
      <w:rFonts w:ascii="Times New Roman" w:eastAsia="Times New Roman" w:hAnsi="Times New Roman" w:cs="Times New Roman"/>
      <w:sz w:val="24"/>
      <w:szCs w:val="24"/>
      <w:lang w:eastAsia="id-ID"/>
    </w:rPr>
  </w:style>
  <w:style w:type="paragraph" w:customStyle="1" w:styleId="comment-content1">
    <w:name w:val="comment-content1"/>
    <w:basedOn w:val="Normal"/>
    <w:rsid w:val="00F80164"/>
    <w:pPr>
      <w:spacing w:after="120" w:line="240" w:lineRule="auto"/>
      <w:jc w:val="both"/>
    </w:pPr>
    <w:rPr>
      <w:rFonts w:ascii="Times New Roman" w:eastAsia="Times New Roman" w:hAnsi="Times New Roman" w:cs="Times New Roman"/>
      <w:sz w:val="24"/>
      <w:szCs w:val="24"/>
      <w:lang w:eastAsia="id-ID"/>
    </w:rPr>
  </w:style>
  <w:style w:type="paragraph" w:customStyle="1" w:styleId="comments-replybox1">
    <w:name w:val="comments-replybox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replybox-single1">
    <w:name w:val="comment-replybox-single1"/>
    <w:basedOn w:val="Normal"/>
    <w:rsid w:val="00F80164"/>
    <w:pPr>
      <w:spacing w:before="75" w:after="100" w:afterAutospacing="1" w:line="240" w:lineRule="auto"/>
      <w:ind w:left="720"/>
    </w:pPr>
    <w:rPr>
      <w:rFonts w:ascii="Times New Roman" w:eastAsia="Times New Roman" w:hAnsi="Times New Roman" w:cs="Times New Roman"/>
      <w:sz w:val="24"/>
      <w:szCs w:val="24"/>
      <w:lang w:eastAsia="id-ID"/>
    </w:rPr>
  </w:style>
  <w:style w:type="paragraph" w:customStyle="1" w:styleId="comment-replybox-thread1">
    <w:name w:val="comment-replybox-thread1"/>
    <w:basedOn w:val="Normal"/>
    <w:rsid w:val="00F80164"/>
    <w:pPr>
      <w:spacing w:before="75" w:after="100" w:afterAutospacing="1" w:line="240" w:lineRule="auto"/>
    </w:pPr>
    <w:rPr>
      <w:rFonts w:ascii="Times New Roman" w:eastAsia="Times New Roman" w:hAnsi="Times New Roman" w:cs="Times New Roman"/>
      <w:sz w:val="24"/>
      <w:szCs w:val="24"/>
      <w:lang w:eastAsia="id-ID"/>
    </w:rPr>
  </w:style>
  <w:style w:type="paragraph" w:customStyle="1" w:styleId="loadmore1">
    <w:name w:val="loadmore1"/>
    <w:basedOn w:val="Normal"/>
    <w:rsid w:val="00F80164"/>
    <w:pPr>
      <w:spacing w:before="720" w:after="100" w:afterAutospacing="1" w:line="240" w:lineRule="auto"/>
    </w:pPr>
    <w:rPr>
      <w:rFonts w:ascii="Times New Roman" w:eastAsia="Times New Roman" w:hAnsi="Times New Roman" w:cs="Times New Roman"/>
      <w:sz w:val="24"/>
      <w:szCs w:val="24"/>
      <w:lang w:eastAsia="id-ID"/>
    </w:rPr>
  </w:style>
  <w:style w:type="paragraph" w:customStyle="1" w:styleId="thread-arrow1">
    <w:name w:val="thread-arrow1"/>
    <w:basedOn w:val="Normal"/>
    <w:rsid w:val="00F80164"/>
    <w:pPr>
      <w:spacing w:before="72" w:after="72" w:line="240" w:lineRule="auto"/>
      <w:ind w:left="72" w:right="72"/>
    </w:pPr>
    <w:rPr>
      <w:rFonts w:ascii="Times New Roman" w:eastAsia="Times New Roman" w:hAnsi="Times New Roman" w:cs="Times New Roman"/>
      <w:sz w:val="24"/>
      <w:szCs w:val="24"/>
      <w:lang w:eastAsia="id-ID"/>
    </w:rPr>
  </w:style>
  <w:style w:type="paragraph" w:customStyle="1" w:styleId="thread-arrow2">
    <w:name w:val="thread-arrow2"/>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hread-arrow3">
    <w:name w:val="thread-arrow3"/>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vatar-image-container2">
    <w:name w:val="avatar-image-container2"/>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block1">
    <w:name w:val="comment-block1"/>
    <w:basedOn w:val="Normal"/>
    <w:rsid w:val="00F80164"/>
    <w:pPr>
      <w:spacing w:before="100" w:beforeAutospacing="1" w:after="100" w:afterAutospacing="1" w:line="240" w:lineRule="auto"/>
      <w:ind w:left="720"/>
    </w:pPr>
    <w:rPr>
      <w:rFonts w:ascii="Times New Roman" w:eastAsia="Times New Roman" w:hAnsi="Times New Roman" w:cs="Times New Roman"/>
      <w:sz w:val="24"/>
      <w:szCs w:val="24"/>
      <w:lang w:eastAsia="id-ID"/>
    </w:rPr>
  </w:style>
  <w:style w:type="paragraph" w:customStyle="1" w:styleId="hidden1">
    <w:name w:val="hidden1"/>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goog-custom-button-outer-box1">
    <w:name w:val="goog-custom-button-outer-box1"/>
    <w:basedOn w:val="Normal"/>
    <w:rsid w:val="00F80164"/>
    <w:pPr>
      <w:pBdr>
        <w:top w:val="single" w:sz="6" w:space="0" w:color="CCCCCC"/>
        <w:left w:val="single" w:sz="2" w:space="0" w:color="CCCCCC"/>
        <w:bottom w:val="single" w:sz="6" w:space="0" w:color="CCCCCC"/>
        <w:right w:val="single" w:sz="2" w:space="0" w:color="CCCCCC"/>
      </w:pBdr>
      <w:spacing w:after="0" w:line="240" w:lineRule="auto"/>
      <w:textAlignment w:val="top"/>
    </w:pPr>
    <w:rPr>
      <w:rFonts w:ascii="Times New Roman" w:eastAsia="Times New Roman" w:hAnsi="Times New Roman" w:cs="Times New Roman"/>
      <w:sz w:val="24"/>
      <w:szCs w:val="24"/>
      <w:lang w:eastAsia="id-ID"/>
    </w:rPr>
  </w:style>
  <w:style w:type="paragraph" w:customStyle="1" w:styleId="goog-custom-button-inner-box1">
    <w:name w:val="goog-custom-button-inner-box1"/>
    <w:basedOn w:val="Normal"/>
    <w:rsid w:val="00F80164"/>
    <w:pPr>
      <w:pBdr>
        <w:top w:val="single" w:sz="2" w:space="2" w:color="CCCCCC"/>
        <w:left w:val="single" w:sz="6" w:space="3" w:color="CCCCCC"/>
        <w:bottom w:val="single" w:sz="2" w:space="2" w:color="CCCCCC"/>
        <w:right w:val="single" w:sz="6" w:space="3" w:color="CCCCCC"/>
      </w:pBdr>
      <w:spacing w:after="0" w:line="240" w:lineRule="auto"/>
      <w:ind w:left="-15" w:right="-15"/>
      <w:textAlignment w:val="top"/>
    </w:pPr>
    <w:rPr>
      <w:rFonts w:ascii="Times New Roman" w:eastAsia="Times New Roman" w:hAnsi="Times New Roman" w:cs="Times New Roman"/>
      <w:sz w:val="24"/>
      <w:szCs w:val="24"/>
      <w:lang w:eastAsia="id-ID"/>
    </w:rPr>
  </w:style>
  <w:style w:type="paragraph" w:customStyle="1" w:styleId="active1">
    <w:name w:val="active1"/>
    <w:basedOn w:val="Normal"/>
    <w:rsid w:val="00F80164"/>
    <w:pPr>
      <w:shd w:val="clear" w:color="auto" w:fill="0080FF"/>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idget1">
    <w:name w:val="widget1"/>
    <w:basedOn w:val="Normal"/>
    <w:rsid w:val="00F80164"/>
    <w:pPr>
      <w:spacing w:after="48" w:line="240" w:lineRule="auto"/>
    </w:pPr>
    <w:rPr>
      <w:rFonts w:ascii="Times New Roman" w:eastAsia="Times New Roman" w:hAnsi="Times New Roman" w:cs="Times New Roman"/>
      <w:sz w:val="24"/>
      <w:szCs w:val="24"/>
      <w:lang w:eastAsia="id-ID"/>
    </w:rPr>
  </w:style>
  <w:style w:type="paragraph" w:customStyle="1" w:styleId="avatar-image-container3">
    <w:name w:val="avatar-image-container3"/>
    <w:basedOn w:val="Normal"/>
    <w:rsid w:val="00F80164"/>
    <w:pPr>
      <w:spacing w:after="150" w:line="240" w:lineRule="auto"/>
      <w:ind w:right="150"/>
    </w:pPr>
    <w:rPr>
      <w:rFonts w:ascii="Times New Roman" w:eastAsia="Times New Roman" w:hAnsi="Times New Roman" w:cs="Times New Roman"/>
      <w:sz w:val="24"/>
      <w:szCs w:val="24"/>
      <w:lang w:eastAsia="id-ID"/>
    </w:rPr>
  </w:style>
  <w:style w:type="paragraph" w:customStyle="1" w:styleId="commentwrap1">
    <w:name w:val="comment_wrap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1">
    <w:name w:val="comment-form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item1">
    <w:name w:val="item1"/>
    <w:basedOn w:val="Normal"/>
    <w:rsid w:val="00F80164"/>
    <w:pPr>
      <w:spacing w:before="150" w:after="0" w:line="240" w:lineRule="auto"/>
      <w:ind w:right="150"/>
      <w:jc w:val="center"/>
    </w:pPr>
    <w:rPr>
      <w:rFonts w:ascii="Times New Roman" w:eastAsia="Times New Roman" w:hAnsi="Times New Roman" w:cs="Times New Roman"/>
      <w:sz w:val="24"/>
      <w:szCs w:val="24"/>
      <w:lang w:eastAsia="id-ID"/>
    </w:rPr>
  </w:style>
  <w:style w:type="paragraph" w:customStyle="1" w:styleId="commentauthorflag1">
    <w:name w:val="comment_author_flag1"/>
    <w:basedOn w:val="Normal"/>
    <w:rsid w:val="00F80164"/>
    <w:pPr>
      <w:spacing w:after="100" w:afterAutospacing="1" w:line="240" w:lineRule="auto"/>
    </w:pPr>
    <w:rPr>
      <w:rFonts w:ascii="Times New Roman" w:eastAsia="Times New Roman" w:hAnsi="Times New Roman" w:cs="Times New Roman"/>
      <w:caps/>
      <w:vanish/>
      <w:color w:val="FFFFFF"/>
      <w:sz w:val="20"/>
      <w:szCs w:val="20"/>
      <w:lang w:eastAsia="id-ID"/>
    </w:rPr>
  </w:style>
  <w:style w:type="paragraph" w:customStyle="1" w:styleId="widget2">
    <w:name w:val="widget2"/>
    <w:basedOn w:val="Normal"/>
    <w:rsid w:val="00F80164"/>
    <w:pPr>
      <w:spacing w:before="100" w:beforeAutospacing="1" w:after="240" w:line="240" w:lineRule="auto"/>
    </w:pPr>
    <w:rPr>
      <w:rFonts w:ascii="Times New Roman" w:eastAsia="Times New Roman" w:hAnsi="Times New Roman" w:cs="Times New Roman"/>
      <w:sz w:val="24"/>
      <w:szCs w:val="24"/>
      <w:lang w:eastAsia="id-ID"/>
    </w:rPr>
  </w:style>
  <w:style w:type="paragraph" w:customStyle="1" w:styleId="item-snippet1">
    <w:name w:val="item-snippet1"/>
    <w:basedOn w:val="Normal"/>
    <w:rsid w:val="00F80164"/>
    <w:pPr>
      <w:spacing w:before="100" w:beforeAutospacing="1" w:after="100" w:afterAutospacing="1" w:line="240" w:lineRule="auto"/>
      <w:jc w:val="both"/>
    </w:pPr>
    <w:rPr>
      <w:rFonts w:ascii="Times New Roman" w:eastAsia="Times New Roman" w:hAnsi="Times New Roman" w:cs="Times New Roman"/>
      <w:sz w:val="24"/>
      <w:szCs w:val="24"/>
      <w:lang w:eastAsia="id-ID"/>
    </w:rPr>
  </w:style>
  <w:style w:type="paragraph" w:customStyle="1" w:styleId="pagecurrent1">
    <w:name w:val="pagecurrent1"/>
    <w:basedOn w:val="Normal"/>
    <w:rsid w:val="00F80164"/>
    <w:pPr>
      <w:shd w:val="clear" w:color="auto" w:fill="0080FF"/>
      <w:spacing w:before="100" w:beforeAutospacing="1" w:after="100" w:afterAutospacing="1" w:line="240" w:lineRule="auto"/>
      <w:ind w:right="75"/>
    </w:pPr>
    <w:rPr>
      <w:rFonts w:ascii="Times New Roman" w:eastAsia="Times New Roman" w:hAnsi="Times New Roman" w:cs="Times New Roman"/>
      <w:b/>
      <w:bCs/>
      <w:color w:val="FFFFFF"/>
      <w:sz w:val="24"/>
      <w:szCs w:val="24"/>
      <w:lang w:eastAsia="id-ID"/>
    </w:rPr>
  </w:style>
  <w:style w:type="paragraph" w:customStyle="1" w:styleId="pages1">
    <w:name w:val="pages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results1">
    <w:name w:val="gsc-results1"/>
    <w:basedOn w:val="Normal"/>
    <w:rsid w:val="00F80164"/>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lang w:eastAsia="id-ID"/>
    </w:rPr>
  </w:style>
  <w:style w:type="paragraph" w:customStyle="1" w:styleId="gsc-resultsheader1">
    <w:name w:val="gsc-resultsheader1"/>
    <w:basedOn w:val="Normal"/>
    <w:rsid w:val="00F80164"/>
    <w:pPr>
      <w:spacing w:before="100" w:beforeAutospacing="1" w:after="100" w:afterAutospacing="1" w:line="240" w:lineRule="auto"/>
    </w:pPr>
    <w:rPr>
      <w:rFonts w:ascii="Times New Roman" w:eastAsia="Times New Roman" w:hAnsi="Times New Roman" w:cs="Times New Roman"/>
      <w:vanish/>
      <w:sz w:val="24"/>
      <w:szCs w:val="24"/>
      <w:lang w:eastAsia="id-ID"/>
    </w:rPr>
  </w:style>
  <w:style w:type="paragraph" w:customStyle="1" w:styleId="gsc-tabsarea1">
    <w:name w:val="gsc-tabsarea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tabheader1">
    <w:name w:val="gsc-tabheader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c-resultsbox-visible1">
    <w:name w:val="gsc-resultsbox-visible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s-title1">
    <w:name w:val="gs-title1"/>
    <w:basedOn w:val="Normal"/>
    <w:rsid w:val="00F80164"/>
    <w:pPr>
      <w:spacing w:before="100" w:beforeAutospacing="1" w:after="100" w:afterAutospacing="1" w:line="360" w:lineRule="atLeast"/>
    </w:pPr>
    <w:rPr>
      <w:rFonts w:ascii="Times New Roman" w:eastAsia="Times New Roman" w:hAnsi="Times New Roman" w:cs="Times New Roman"/>
      <w:sz w:val="24"/>
      <w:szCs w:val="24"/>
      <w:lang w:eastAsia="id-ID"/>
    </w:rPr>
  </w:style>
  <w:style w:type="paragraph" w:customStyle="1" w:styleId="gsc-trailing-more-results1">
    <w:name w:val="gsc-trailing-more-results1"/>
    <w:basedOn w:val="Normal"/>
    <w:rsid w:val="00F80164"/>
    <w:pPr>
      <w:spacing w:before="100" w:beforeAutospacing="1" w:after="100" w:afterAutospacing="1" w:line="360" w:lineRule="atLeast"/>
    </w:pPr>
    <w:rPr>
      <w:rFonts w:ascii="Times New Roman" w:eastAsia="Times New Roman" w:hAnsi="Times New Roman" w:cs="Times New Roman"/>
      <w:sz w:val="24"/>
      <w:szCs w:val="24"/>
      <w:lang w:eastAsia="id-ID"/>
    </w:rPr>
  </w:style>
  <w:style w:type="paragraph" w:customStyle="1" w:styleId="gs-relativepublisheddate1">
    <w:name w:val="gs-relativepublisheddate1"/>
    <w:basedOn w:val="Normal"/>
    <w:rsid w:val="00F80164"/>
    <w:pPr>
      <w:spacing w:before="100" w:beforeAutospacing="1" w:after="100" w:afterAutospacing="1" w:line="312" w:lineRule="atLeast"/>
    </w:pPr>
    <w:rPr>
      <w:rFonts w:ascii="Times New Roman" w:eastAsia="Times New Roman" w:hAnsi="Times New Roman" w:cs="Times New Roman"/>
      <w:sz w:val="24"/>
      <w:szCs w:val="24"/>
      <w:lang w:eastAsia="id-ID"/>
    </w:rPr>
  </w:style>
  <w:style w:type="paragraph" w:customStyle="1" w:styleId="gs-publisheddate1">
    <w:name w:val="gs-publisheddate1"/>
    <w:basedOn w:val="Normal"/>
    <w:rsid w:val="00F80164"/>
    <w:pPr>
      <w:spacing w:before="100" w:beforeAutospacing="1" w:after="100" w:afterAutospacing="1" w:line="312" w:lineRule="atLeast"/>
    </w:pPr>
    <w:rPr>
      <w:rFonts w:ascii="Times New Roman" w:eastAsia="Times New Roman" w:hAnsi="Times New Roman" w:cs="Times New Roman"/>
      <w:sz w:val="24"/>
      <w:szCs w:val="24"/>
      <w:lang w:eastAsia="id-ID"/>
    </w:rPr>
  </w:style>
  <w:style w:type="paragraph" w:customStyle="1" w:styleId="gs-visibleurl1">
    <w:name w:val="gs-visibleurl1"/>
    <w:basedOn w:val="Normal"/>
    <w:rsid w:val="00F80164"/>
    <w:pPr>
      <w:spacing w:before="100" w:beforeAutospacing="1" w:after="100" w:afterAutospacing="1" w:line="312" w:lineRule="atLeast"/>
    </w:pPr>
    <w:rPr>
      <w:rFonts w:ascii="Times New Roman" w:eastAsia="Times New Roman" w:hAnsi="Times New Roman" w:cs="Times New Roman"/>
      <w:sz w:val="23"/>
      <w:szCs w:val="23"/>
      <w:lang w:eastAsia="id-ID"/>
    </w:rPr>
  </w:style>
  <w:style w:type="paragraph" w:customStyle="1" w:styleId="gs-snippet1">
    <w:name w:val="gs-snippet1"/>
    <w:basedOn w:val="Normal"/>
    <w:rsid w:val="00F80164"/>
    <w:pPr>
      <w:spacing w:before="60" w:after="60" w:line="288" w:lineRule="atLeast"/>
    </w:pPr>
    <w:rPr>
      <w:rFonts w:ascii="Times New Roman" w:eastAsia="Times New Roman" w:hAnsi="Times New Roman" w:cs="Times New Roman"/>
      <w:sz w:val="24"/>
      <w:szCs w:val="24"/>
      <w:lang w:eastAsia="id-ID"/>
    </w:rPr>
  </w:style>
  <w:style w:type="paragraph" w:customStyle="1" w:styleId="gs-snippet2">
    <w:name w:val="gs-snippet2"/>
    <w:basedOn w:val="Normal"/>
    <w:rsid w:val="00F80164"/>
    <w:pPr>
      <w:spacing w:before="100" w:beforeAutospacing="1" w:after="100" w:afterAutospacing="1" w:line="240" w:lineRule="auto"/>
    </w:pPr>
    <w:rPr>
      <w:rFonts w:ascii="Times New Roman" w:eastAsia="Times New Roman" w:hAnsi="Times New Roman" w:cs="Times New Roman"/>
      <w:i/>
      <w:iCs/>
      <w:sz w:val="24"/>
      <w:szCs w:val="24"/>
      <w:lang w:eastAsia="id-ID"/>
    </w:rPr>
  </w:style>
  <w:style w:type="paragraph" w:customStyle="1" w:styleId="gs-snippet3">
    <w:name w:val="gs-snippet3"/>
    <w:basedOn w:val="Normal"/>
    <w:rsid w:val="00F80164"/>
    <w:pPr>
      <w:spacing w:before="100" w:beforeAutospacing="1" w:after="100" w:afterAutospacing="1" w:line="240" w:lineRule="auto"/>
    </w:pPr>
    <w:rPr>
      <w:rFonts w:ascii="Times New Roman" w:eastAsia="Times New Roman" w:hAnsi="Times New Roman" w:cs="Times New Roman"/>
      <w:i/>
      <w:iCs/>
      <w:sz w:val="24"/>
      <w:szCs w:val="24"/>
      <w:lang w:eastAsia="id-ID"/>
    </w:rPr>
  </w:style>
  <w:style w:type="paragraph" w:customStyle="1" w:styleId="counter-wrapper1">
    <w:name w:val="counter-wrapper1"/>
    <w:basedOn w:val="Normal"/>
    <w:rsid w:val="00F80164"/>
    <w:pPr>
      <w:spacing w:before="100" w:beforeAutospacing="1" w:after="100" w:afterAutospacing="1" w:line="450" w:lineRule="atLeast"/>
      <w:textAlignment w:val="top"/>
    </w:pPr>
    <w:rPr>
      <w:rFonts w:ascii="Times New Roman" w:eastAsia="Times New Roman" w:hAnsi="Times New Roman" w:cs="Times New Roman"/>
      <w:b/>
      <w:bCs/>
      <w:sz w:val="36"/>
      <w:szCs w:val="36"/>
      <w:lang w:eastAsia="id-ID"/>
    </w:rPr>
  </w:style>
  <w:style w:type="paragraph" w:customStyle="1" w:styleId="playergsvb1">
    <w:name w:val="player_gsvb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lated-post-item-thumbnail1">
    <w:name w:val="related-post-item-thumbnail1"/>
    <w:basedOn w:val="Normal"/>
    <w:rsid w:val="00F80164"/>
    <w:pPr>
      <w:spacing w:before="30" w:after="0" w:line="240" w:lineRule="auto"/>
      <w:ind w:right="120"/>
    </w:pPr>
    <w:rPr>
      <w:rFonts w:ascii="Times New Roman" w:eastAsia="Times New Roman" w:hAnsi="Times New Roman" w:cs="Times New Roman"/>
      <w:sz w:val="24"/>
      <w:szCs w:val="24"/>
      <w:lang w:eastAsia="id-ID"/>
    </w:rPr>
  </w:style>
  <w:style w:type="paragraph" w:customStyle="1" w:styleId="related-post-item-title1">
    <w:name w:val="related-post-item-title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elated-post-item-summary1">
    <w:name w:val="related-post-item-summary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vatar1">
    <w:name w:val="avatar1"/>
    <w:basedOn w:val="Normal"/>
    <w:rsid w:val="00F80164"/>
    <w:pPr>
      <w:spacing w:before="100" w:beforeAutospacing="1" w:after="100" w:afterAutospacing="1" w:line="240" w:lineRule="auto"/>
      <w:ind w:right="300"/>
    </w:pPr>
    <w:rPr>
      <w:rFonts w:ascii="Times New Roman" w:eastAsia="Times New Roman" w:hAnsi="Times New Roman" w:cs="Times New Roman"/>
      <w:sz w:val="24"/>
      <w:szCs w:val="24"/>
      <w:lang w:eastAsia="id-ID"/>
    </w:rPr>
  </w:style>
  <w:style w:type="paragraph" w:customStyle="1" w:styleId="dialogtitle1">
    <w:name w:val="dialog_title1"/>
    <w:basedOn w:val="Normal"/>
    <w:rsid w:val="00F80164"/>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lang w:eastAsia="id-ID"/>
    </w:rPr>
  </w:style>
  <w:style w:type="paragraph" w:customStyle="1" w:styleId="dialogtitlespan1">
    <w:name w:val="dialog_title&gt;span1"/>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header1">
    <w:name w:val="dialog_header1"/>
    <w:basedOn w:val="Normal"/>
    <w:rsid w:val="00F80164"/>
    <w:pPr>
      <w:pBdr>
        <w:bottom w:val="single" w:sz="6" w:space="0" w:color="1D3C78"/>
      </w:pBdr>
      <w:spacing w:before="100" w:beforeAutospacing="1" w:after="100" w:afterAutospacing="1" w:line="240" w:lineRule="auto"/>
      <w:textAlignment w:val="center"/>
    </w:pPr>
    <w:rPr>
      <w:rFonts w:ascii="Helvetica" w:eastAsia="Times New Roman" w:hAnsi="Helvetica" w:cs="Helvetica"/>
      <w:b/>
      <w:bCs/>
      <w:color w:val="FFFFFF"/>
      <w:sz w:val="21"/>
      <w:szCs w:val="21"/>
      <w:lang w:eastAsia="id-ID"/>
    </w:rPr>
  </w:style>
  <w:style w:type="paragraph" w:customStyle="1" w:styleId="touchablebutton1">
    <w:name w:val="touchable_button1"/>
    <w:basedOn w:val="Normal"/>
    <w:rsid w:val="00F80164"/>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lang w:eastAsia="id-ID"/>
    </w:rPr>
  </w:style>
  <w:style w:type="paragraph" w:customStyle="1" w:styleId="headercenter1">
    <w:name w:val="header_center1"/>
    <w:basedOn w:val="Normal"/>
    <w:rsid w:val="00F80164"/>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lang w:eastAsia="id-ID"/>
    </w:rPr>
  </w:style>
  <w:style w:type="paragraph" w:customStyle="1" w:styleId="dialogcontent1">
    <w:name w:val="dialog_content1"/>
    <w:basedOn w:val="Normal"/>
    <w:rsid w:val="00F80164"/>
    <w:pPr>
      <w:pBdr>
        <w:top w:val="single" w:sz="2" w:space="0" w:color="4A4A4A"/>
        <w:left w:val="single" w:sz="6" w:space="0" w:color="4A4A4A"/>
        <w:bottom w:val="single" w:sz="2" w:space="0" w:color="4A4A4A"/>
        <w:right w:val="single" w:sz="6" w:space="0" w:color="4A4A4A"/>
      </w:pBd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ialogfooter1">
    <w:name w:val="dialog_footer1"/>
    <w:basedOn w:val="Normal"/>
    <w:rsid w:val="00F80164"/>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scription">
    <w:name w:val="description"/>
    <w:basedOn w:val="Normal"/>
    <w:rsid w:val="00F801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TopofForm">
    <w:name w:val="HTML Top of Form"/>
    <w:basedOn w:val="Normal"/>
    <w:next w:val="Normal"/>
    <w:link w:val="z-TopofFormChar"/>
    <w:hidden/>
    <w:uiPriority w:val="99"/>
    <w:semiHidden/>
    <w:unhideWhenUsed/>
    <w:rsid w:val="00F80164"/>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F80164"/>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F80164"/>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F80164"/>
    <w:rPr>
      <w:rFonts w:ascii="Arial" w:eastAsia="Times New Roman" w:hAnsi="Arial" w:cs="Arial"/>
      <w:vanish/>
      <w:sz w:val="16"/>
      <w:szCs w:val="16"/>
      <w:lang w:eastAsia="id-ID"/>
    </w:rPr>
  </w:style>
  <w:style w:type="character" w:customStyle="1" w:styleId="post-author">
    <w:name w:val="post-author"/>
    <w:basedOn w:val="DefaultParagraphFont"/>
    <w:rsid w:val="00F80164"/>
  </w:style>
  <w:style w:type="character" w:customStyle="1" w:styleId="fn">
    <w:name w:val="fn"/>
    <w:basedOn w:val="DefaultParagraphFont"/>
    <w:rsid w:val="00F80164"/>
  </w:style>
  <w:style w:type="character" w:customStyle="1" w:styleId="post-timestamp1">
    <w:name w:val="post-timestamp1"/>
    <w:basedOn w:val="DefaultParagraphFont"/>
    <w:rsid w:val="00F80164"/>
  </w:style>
  <w:style w:type="character" w:customStyle="1" w:styleId="updated">
    <w:name w:val="updated"/>
    <w:basedOn w:val="DefaultParagraphFont"/>
    <w:rsid w:val="00F80164"/>
  </w:style>
  <w:style w:type="character" w:customStyle="1" w:styleId="related-post-item-summary-text">
    <w:name w:val="related-post-item-summary-text"/>
    <w:basedOn w:val="DefaultParagraphFont"/>
    <w:rsid w:val="00F80164"/>
  </w:style>
  <w:style w:type="character" w:customStyle="1" w:styleId="widget-item-control2">
    <w:name w:val="widget-item-control2"/>
    <w:basedOn w:val="DefaultParagraphFont"/>
    <w:rsid w:val="00F80164"/>
  </w:style>
  <w:style w:type="character" w:customStyle="1" w:styleId="item-control1">
    <w:name w:val="item-control1"/>
    <w:basedOn w:val="DefaultParagraphFont"/>
    <w:rsid w:val="00F80164"/>
    <w:rPr>
      <w:vanish/>
      <w:webHidden w:val="0"/>
      <w:specVanish w:val="0"/>
    </w:rPr>
  </w:style>
  <w:style w:type="character" w:customStyle="1" w:styleId="label-size1">
    <w:name w:val="label-size1"/>
    <w:basedOn w:val="DefaultParagraphFont"/>
    <w:rsid w:val="00F80164"/>
    <w:rPr>
      <w:vanish w:val="0"/>
      <w:webHidden w:val="0"/>
      <w:bdr w:val="single" w:sz="6" w:space="0" w:color="CCCCCC" w:frame="1"/>
      <w:specVanish w:val="0"/>
    </w:rPr>
  </w:style>
  <w:style w:type="character" w:customStyle="1" w:styleId="item-title2">
    <w:name w:val="item-title2"/>
    <w:basedOn w:val="DefaultParagraphFont"/>
    <w:rsid w:val="00F80164"/>
  </w:style>
  <w:style w:type="paragraph" w:styleId="BalloonText">
    <w:name w:val="Balloon Text"/>
    <w:basedOn w:val="Normal"/>
    <w:link w:val="BalloonTextChar"/>
    <w:uiPriority w:val="99"/>
    <w:semiHidden/>
    <w:unhideWhenUsed/>
    <w:rsid w:val="00F8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394454">
      <w:marLeft w:val="0"/>
      <w:marRight w:val="0"/>
      <w:marTop w:val="0"/>
      <w:marBottom w:val="0"/>
      <w:divBdr>
        <w:top w:val="none" w:sz="0" w:space="0" w:color="auto"/>
        <w:left w:val="none" w:sz="0" w:space="0" w:color="auto"/>
        <w:bottom w:val="none" w:sz="0" w:space="0" w:color="auto"/>
        <w:right w:val="none" w:sz="0" w:space="0" w:color="auto"/>
      </w:divBdr>
      <w:divsChild>
        <w:div w:id="207034139">
          <w:marLeft w:val="0"/>
          <w:marRight w:val="0"/>
          <w:marTop w:val="0"/>
          <w:marBottom w:val="0"/>
          <w:divBdr>
            <w:top w:val="none" w:sz="0" w:space="0" w:color="auto"/>
            <w:left w:val="none" w:sz="0" w:space="0" w:color="auto"/>
            <w:bottom w:val="none" w:sz="0" w:space="0" w:color="auto"/>
            <w:right w:val="none" w:sz="0" w:space="0" w:color="auto"/>
          </w:divBdr>
          <w:divsChild>
            <w:div w:id="1876694491">
              <w:marLeft w:val="0"/>
              <w:marRight w:val="0"/>
              <w:marTop w:val="0"/>
              <w:marBottom w:val="0"/>
              <w:divBdr>
                <w:top w:val="none" w:sz="0" w:space="0" w:color="auto"/>
                <w:left w:val="none" w:sz="0" w:space="0" w:color="auto"/>
                <w:bottom w:val="single" w:sz="18" w:space="0" w:color="0080FF"/>
                <w:right w:val="none" w:sz="0" w:space="0" w:color="auto"/>
              </w:divBdr>
              <w:divsChild>
                <w:div w:id="612907625">
                  <w:marLeft w:val="0"/>
                  <w:marRight w:val="0"/>
                  <w:marTop w:val="0"/>
                  <w:marBottom w:val="0"/>
                  <w:divBdr>
                    <w:top w:val="none" w:sz="0" w:space="0" w:color="auto"/>
                    <w:left w:val="none" w:sz="0" w:space="0" w:color="auto"/>
                    <w:bottom w:val="none" w:sz="0" w:space="0" w:color="auto"/>
                    <w:right w:val="none" w:sz="0" w:space="0" w:color="auto"/>
                  </w:divBdr>
                  <w:divsChild>
                    <w:div w:id="18688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04963">
              <w:marLeft w:val="0"/>
              <w:marRight w:val="0"/>
              <w:marTop w:val="0"/>
              <w:marBottom w:val="0"/>
              <w:divBdr>
                <w:top w:val="none" w:sz="0" w:space="0" w:color="auto"/>
                <w:left w:val="none" w:sz="0" w:space="0" w:color="auto"/>
                <w:bottom w:val="none" w:sz="0" w:space="0" w:color="auto"/>
                <w:right w:val="none" w:sz="0" w:space="0" w:color="auto"/>
              </w:divBdr>
              <w:divsChild>
                <w:div w:id="321550408">
                  <w:marLeft w:val="0"/>
                  <w:marRight w:val="0"/>
                  <w:marTop w:val="0"/>
                  <w:marBottom w:val="0"/>
                  <w:divBdr>
                    <w:top w:val="none" w:sz="0" w:space="0" w:color="auto"/>
                    <w:left w:val="none" w:sz="0" w:space="0" w:color="auto"/>
                    <w:bottom w:val="none" w:sz="0" w:space="0" w:color="auto"/>
                    <w:right w:val="none" w:sz="0" w:space="0" w:color="auto"/>
                  </w:divBdr>
                  <w:divsChild>
                    <w:div w:id="859582941">
                      <w:marLeft w:val="0"/>
                      <w:marRight w:val="0"/>
                      <w:marTop w:val="0"/>
                      <w:marBottom w:val="0"/>
                      <w:divBdr>
                        <w:top w:val="none" w:sz="0" w:space="0" w:color="auto"/>
                        <w:left w:val="none" w:sz="0" w:space="0" w:color="auto"/>
                        <w:bottom w:val="none" w:sz="0" w:space="0" w:color="auto"/>
                        <w:right w:val="none" w:sz="0" w:space="0" w:color="auto"/>
                      </w:divBdr>
                      <w:divsChild>
                        <w:div w:id="3316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1663">
              <w:marLeft w:val="0"/>
              <w:marRight w:val="0"/>
              <w:marTop w:val="75"/>
              <w:marBottom w:val="75"/>
              <w:divBdr>
                <w:top w:val="none" w:sz="0" w:space="0" w:color="auto"/>
                <w:left w:val="none" w:sz="0" w:space="0" w:color="auto"/>
                <w:bottom w:val="none" w:sz="0" w:space="0" w:color="auto"/>
                <w:right w:val="none" w:sz="0" w:space="0" w:color="auto"/>
              </w:divBdr>
            </w:div>
          </w:divsChild>
        </w:div>
        <w:div w:id="1843424463">
          <w:marLeft w:val="0"/>
          <w:marRight w:val="0"/>
          <w:marTop w:val="0"/>
          <w:marBottom w:val="0"/>
          <w:divBdr>
            <w:top w:val="none" w:sz="0" w:space="0" w:color="auto"/>
            <w:left w:val="none" w:sz="0" w:space="0" w:color="auto"/>
            <w:bottom w:val="none" w:sz="0" w:space="0" w:color="auto"/>
            <w:right w:val="none" w:sz="0" w:space="0" w:color="auto"/>
          </w:divBdr>
          <w:divsChild>
            <w:div w:id="1994798609">
              <w:marLeft w:val="0"/>
              <w:marRight w:val="0"/>
              <w:marTop w:val="0"/>
              <w:marBottom w:val="75"/>
              <w:divBdr>
                <w:top w:val="none" w:sz="0" w:space="0" w:color="auto"/>
                <w:left w:val="none" w:sz="0" w:space="0" w:color="auto"/>
                <w:bottom w:val="none" w:sz="0" w:space="0" w:color="auto"/>
                <w:right w:val="none" w:sz="0" w:space="0" w:color="auto"/>
              </w:divBdr>
            </w:div>
            <w:div w:id="2040280364">
              <w:marLeft w:val="0"/>
              <w:marRight w:val="0"/>
              <w:marTop w:val="0"/>
              <w:marBottom w:val="0"/>
              <w:divBdr>
                <w:top w:val="none" w:sz="0" w:space="0" w:color="auto"/>
                <w:left w:val="none" w:sz="0" w:space="0" w:color="auto"/>
                <w:bottom w:val="none" w:sz="0" w:space="0" w:color="auto"/>
                <w:right w:val="none" w:sz="0" w:space="0" w:color="auto"/>
              </w:divBdr>
              <w:divsChild>
                <w:div w:id="1325861746">
                  <w:marLeft w:val="0"/>
                  <w:marRight w:val="0"/>
                  <w:marTop w:val="75"/>
                  <w:marBottom w:val="75"/>
                  <w:divBdr>
                    <w:top w:val="none" w:sz="0" w:space="0" w:color="auto"/>
                    <w:left w:val="none" w:sz="0" w:space="0" w:color="auto"/>
                    <w:bottom w:val="none" w:sz="0" w:space="0" w:color="auto"/>
                    <w:right w:val="none" w:sz="0" w:space="0" w:color="auto"/>
                  </w:divBdr>
                </w:div>
                <w:div w:id="377359676">
                  <w:marLeft w:val="0"/>
                  <w:marRight w:val="0"/>
                  <w:marTop w:val="0"/>
                  <w:marBottom w:val="0"/>
                  <w:divBdr>
                    <w:top w:val="none" w:sz="0" w:space="0" w:color="auto"/>
                    <w:left w:val="none" w:sz="0" w:space="0" w:color="auto"/>
                    <w:bottom w:val="none" w:sz="0" w:space="0" w:color="auto"/>
                    <w:right w:val="none" w:sz="0" w:space="0" w:color="auto"/>
                  </w:divBdr>
                  <w:divsChild>
                    <w:div w:id="235363778">
                      <w:marLeft w:val="0"/>
                      <w:marRight w:val="0"/>
                      <w:marTop w:val="120"/>
                      <w:marBottom w:val="0"/>
                      <w:divBdr>
                        <w:top w:val="none" w:sz="0" w:space="0" w:color="auto"/>
                        <w:left w:val="none" w:sz="0" w:space="0" w:color="auto"/>
                        <w:bottom w:val="none" w:sz="0" w:space="0" w:color="auto"/>
                        <w:right w:val="none" w:sz="0" w:space="0" w:color="auto"/>
                      </w:divBdr>
                      <w:divsChild>
                        <w:div w:id="244653792">
                          <w:marLeft w:val="0"/>
                          <w:marRight w:val="0"/>
                          <w:marTop w:val="0"/>
                          <w:marBottom w:val="0"/>
                          <w:divBdr>
                            <w:top w:val="none" w:sz="0" w:space="0" w:color="auto"/>
                            <w:left w:val="none" w:sz="0" w:space="0" w:color="auto"/>
                            <w:bottom w:val="none" w:sz="0" w:space="0" w:color="auto"/>
                            <w:right w:val="none" w:sz="0" w:space="0" w:color="auto"/>
                          </w:divBdr>
                        </w:div>
                      </w:divsChild>
                    </w:div>
                    <w:div w:id="1400909267">
                      <w:marLeft w:val="0"/>
                      <w:marRight w:val="0"/>
                      <w:marTop w:val="0"/>
                      <w:marBottom w:val="0"/>
                      <w:divBdr>
                        <w:top w:val="none" w:sz="0" w:space="0" w:color="auto"/>
                        <w:left w:val="none" w:sz="0" w:space="0" w:color="auto"/>
                        <w:bottom w:val="none" w:sz="0" w:space="0" w:color="auto"/>
                        <w:right w:val="none" w:sz="0" w:space="0" w:color="auto"/>
                      </w:divBdr>
                      <w:divsChild>
                        <w:div w:id="4901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3931">
                  <w:marLeft w:val="0"/>
                  <w:marRight w:val="0"/>
                  <w:marTop w:val="0"/>
                  <w:marBottom w:val="0"/>
                  <w:divBdr>
                    <w:top w:val="none" w:sz="0" w:space="0" w:color="auto"/>
                    <w:left w:val="none" w:sz="0" w:space="0" w:color="auto"/>
                    <w:bottom w:val="none" w:sz="0" w:space="0" w:color="auto"/>
                    <w:right w:val="none" w:sz="0" w:space="0" w:color="auto"/>
                  </w:divBdr>
                  <w:divsChild>
                    <w:div w:id="1950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219">
              <w:marLeft w:val="0"/>
              <w:marRight w:val="0"/>
              <w:marTop w:val="75"/>
              <w:marBottom w:val="150"/>
              <w:divBdr>
                <w:top w:val="single" w:sz="6" w:space="0" w:color="DDDDDD"/>
                <w:left w:val="single" w:sz="6" w:space="0" w:color="DDDDDD"/>
                <w:bottom w:val="single" w:sz="6" w:space="0" w:color="DDDDDD"/>
                <w:right w:val="single" w:sz="6" w:space="0" w:color="DDDDDD"/>
              </w:divBdr>
            </w:div>
            <w:div w:id="1687437024">
              <w:marLeft w:val="0"/>
              <w:marRight w:val="0"/>
              <w:marTop w:val="150"/>
              <w:marBottom w:val="0"/>
              <w:divBdr>
                <w:top w:val="single" w:sz="6" w:space="0" w:color="DDDDDD"/>
                <w:left w:val="single" w:sz="6" w:space="0" w:color="DDDDDD"/>
                <w:bottom w:val="single" w:sz="6" w:space="0" w:color="DDDDDD"/>
                <w:right w:val="single" w:sz="6" w:space="0" w:color="DDDDDD"/>
              </w:divBdr>
              <w:divsChild>
                <w:div w:id="199589172">
                  <w:marLeft w:val="0"/>
                  <w:marRight w:val="0"/>
                  <w:marTop w:val="0"/>
                  <w:marBottom w:val="0"/>
                  <w:divBdr>
                    <w:top w:val="none" w:sz="0" w:space="0" w:color="auto"/>
                    <w:left w:val="none" w:sz="0" w:space="0" w:color="auto"/>
                    <w:bottom w:val="none" w:sz="0" w:space="0" w:color="auto"/>
                    <w:right w:val="none" w:sz="0" w:space="0" w:color="auto"/>
                  </w:divBdr>
                  <w:divsChild>
                    <w:div w:id="264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7618">
              <w:marLeft w:val="0"/>
              <w:marRight w:val="0"/>
              <w:marTop w:val="450"/>
              <w:marBottom w:val="450"/>
              <w:divBdr>
                <w:top w:val="none" w:sz="0" w:space="0" w:color="auto"/>
                <w:left w:val="none" w:sz="0" w:space="0" w:color="auto"/>
                <w:bottom w:val="none" w:sz="0" w:space="0" w:color="auto"/>
                <w:right w:val="none" w:sz="0" w:space="0" w:color="auto"/>
              </w:divBdr>
            </w:div>
            <w:div w:id="352414340">
              <w:marLeft w:val="0"/>
              <w:marRight w:val="0"/>
              <w:marTop w:val="0"/>
              <w:marBottom w:val="0"/>
              <w:divBdr>
                <w:top w:val="none" w:sz="0" w:space="0" w:color="auto"/>
                <w:left w:val="none" w:sz="0" w:space="0" w:color="auto"/>
                <w:bottom w:val="none" w:sz="0" w:space="0" w:color="auto"/>
                <w:right w:val="none" w:sz="0" w:space="0" w:color="auto"/>
              </w:divBdr>
              <w:divsChild>
                <w:div w:id="917135717">
                  <w:marLeft w:val="0"/>
                  <w:marRight w:val="0"/>
                  <w:marTop w:val="0"/>
                  <w:marBottom w:val="0"/>
                  <w:divBdr>
                    <w:top w:val="none" w:sz="0" w:space="0" w:color="auto"/>
                    <w:left w:val="none" w:sz="0" w:space="0" w:color="auto"/>
                    <w:bottom w:val="none" w:sz="0" w:space="0" w:color="auto"/>
                    <w:right w:val="none" w:sz="0" w:space="0" w:color="auto"/>
                  </w:divBdr>
                </w:div>
              </w:divsChild>
            </w:div>
            <w:div w:id="36710556">
              <w:marLeft w:val="0"/>
              <w:marRight w:val="0"/>
              <w:marTop w:val="0"/>
              <w:marBottom w:val="0"/>
              <w:divBdr>
                <w:top w:val="none" w:sz="0" w:space="0" w:color="auto"/>
                <w:left w:val="none" w:sz="0" w:space="0" w:color="auto"/>
                <w:bottom w:val="none" w:sz="0" w:space="0" w:color="auto"/>
                <w:right w:val="none" w:sz="0" w:space="0" w:color="auto"/>
              </w:divBdr>
              <w:divsChild>
                <w:div w:id="246694638">
                  <w:marLeft w:val="0"/>
                  <w:marRight w:val="0"/>
                  <w:marTop w:val="0"/>
                  <w:marBottom w:val="0"/>
                  <w:divBdr>
                    <w:top w:val="none" w:sz="0" w:space="0" w:color="auto"/>
                    <w:left w:val="none" w:sz="0" w:space="0" w:color="auto"/>
                    <w:bottom w:val="none" w:sz="0" w:space="0" w:color="auto"/>
                    <w:right w:val="none" w:sz="0" w:space="0" w:color="auto"/>
                  </w:divBdr>
                  <w:divsChild>
                    <w:div w:id="1533768822">
                      <w:marLeft w:val="0"/>
                      <w:marRight w:val="0"/>
                      <w:marTop w:val="0"/>
                      <w:marBottom w:val="0"/>
                      <w:divBdr>
                        <w:top w:val="none" w:sz="0" w:space="0" w:color="auto"/>
                        <w:left w:val="none" w:sz="0" w:space="0" w:color="auto"/>
                        <w:bottom w:val="none" w:sz="0" w:space="0" w:color="auto"/>
                        <w:right w:val="none" w:sz="0" w:space="0" w:color="auto"/>
                      </w:divBdr>
                      <w:divsChild>
                        <w:div w:id="1714227937">
                          <w:marLeft w:val="0"/>
                          <w:marRight w:val="0"/>
                          <w:marTop w:val="0"/>
                          <w:marBottom w:val="0"/>
                          <w:divBdr>
                            <w:top w:val="none" w:sz="0" w:space="0" w:color="auto"/>
                            <w:left w:val="none" w:sz="0" w:space="0" w:color="auto"/>
                            <w:bottom w:val="none" w:sz="0" w:space="0" w:color="auto"/>
                            <w:right w:val="none" w:sz="0" w:space="0" w:color="auto"/>
                          </w:divBdr>
                          <w:divsChild>
                            <w:div w:id="254635627">
                              <w:marLeft w:val="0"/>
                              <w:marRight w:val="0"/>
                              <w:marTop w:val="0"/>
                              <w:marBottom w:val="0"/>
                              <w:divBdr>
                                <w:top w:val="none" w:sz="0" w:space="0" w:color="auto"/>
                                <w:left w:val="none" w:sz="0" w:space="0" w:color="auto"/>
                                <w:bottom w:val="none" w:sz="0" w:space="0" w:color="auto"/>
                                <w:right w:val="none" w:sz="0" w:space="0" w:color="auto"/>
                              </w:divBdr>
                            </w:div>
                            <w:div w:id="760639754">
                              <w:marLeft w:val="0"/>
                              <w:marRight w:val="0"/>
                              <w:marTop w:val="0"/>
                              <w:marBottom w:val="0"/>
                              <w:divBdr>
                                <w:top w:val="none" w:sz="0" w:space="0" w:color="auto"/>
                                <w:left w:val="none" w:sz="0" w:space="0" w:color="auto"/>
                                <w:bottom w:val="none" w:sz="0" w:space="0" w:color="auto"/>
                                <w:right w:val="none" w:sz="0" w:space="0" w:color="auto"/>
                              </w:divBdr>
                            </w:div>
                            <w:div w:id="670987658">
                              <w:marLeft w:val="0"/>
                              <w:marRight w:val="0"/>
                              <w:marTop w:val="0"/>
                              <w:marBottom w:val="0"/>
                              <w:divBdr>
                                <w:top w:val="none" w:sz="0" w:space="0" w:color="auto"/>
                                <w:left w:val="none" w:sz="0" w:space="0" w:color="auto"/>
                                <w:bottom w:val="none" w:sz="0" w:space="0" w:color="auto"/>
                                <w:right w:val="none" w:sz="0" w:space="0" w:color="auto"/>
                              </w:divBdr>
                            </w:div>
                          </w:divsChild>
                        </w:div>
                        <w:div w:id="468479182">
                          <w:marLeft w:val="0"/>
                          <w:marRight w:val="0"/>
                          <w:marTop w:val="0"/>
                          <w:marBottom w:val="0"/>
                          <w:divBdr>
                            <w:top w:val="none" w:sz="0" w:space="0" w:color="auto"/>
                            <w:left w:val="none" w:sz="0" w:space="0" w:color="auto"/>
                            <w:bottom w:val="none" w:sz="0" w:space="0" w:color="auto"/>
                            <w:right w:val="none" w:sz="0" w:space="0" w:color="auto"/>
                          </w:divBdr>
                          <w:divsChild>
                            <w:div w:id="1418598997">
                              <w:marLeft w:val="0"/>
                              <w:marRight w:val="0"/>
                              <w:marTop w:val="0"/>
                              <w:marBottom w:val="0"/>
                              <w:divBdr>
                                <w:top w:val="none" w:sz="0" w:space="0" w:color="auto"/>
                                <w:left w:val="none" w:sz="0" w:space="0" w:color="auto"/>
                                <w:bottom w:val="none" w:sz="0" w:space="0" w:color="auto"/>
                                <w:right w:val="none" w:sz="0" w:space="0" w:color="auto"/>
                              </w:divBdr>
                            </w:div>
                            <w:div w:id="806169600">
                              <w:marLeft w:val="0"/>
                              <w:marRight w:val="0"/>
                              <w:marTop w:val="0"/>
                              <w:marBottom w:val="0"/>
                              <w:divBdr>
                                <w:top w:val="none" w:sz="0" w:space="0" w:color="auto"/>
                                <w:left w:val="none" w:sz="0" w:space="0" w:color="auto"/>
                                <w:bottom w:val="none" w:sz="0" w:space="0" w:color="auto"/>
                                <w:right w:val="none" w:sz="0" w:space="0" w:color="auto"/>
                              </w:divBdr>
                            </w:div>
                          </w:divsChild>
                        </w:div>
                        <w:div w:id="1390688830">
                          <w:marLeft w:val="0"/>
                          <w:marRight w:val="0"/>
                          <w:marTop w:val="0"/>
                          <w:marBottom w:val="0"/>
                          <w:divBdr>
                            <w:top w:val="none" w:sz="0" w:space="0" w:color="auto"/>
                            <w:left w:val="none" w:sz="0" w:space="0" w:color="auto"/>
                            <w:bottom w:val="none" w:sz="0" w:space="0" w:color="auto"/>
                            <w:right w:val="none" w:sz="0" w:space="0" w:color="auto"/>
                          </w:divBdr>
                          <w:divsChild>
                            <w:div w:id="1068916124">
                              <w:marLeft w:val="0"/>
                              <w:marRight w:val="0"/>
                              <w:marTop w:val="0"/>
                              <w:marBottom w:val="0"/>
                              <w:divBdr>
                                <w:top w:val="none" w:sz="0" w:space="0" w:color="auto"/>
                                <w:left w:val="none" w:sz="0" w:space="0" w:color="auto"/>
                                <w:bottom w:val="none" w:sz="0" w:space="0" w:color="auto"/>
                                <w:right w:val="none" w:sz="0" w:space="0" w:color="auto"/>
                              </w:divBdr>
                            </w:div>
                            <w:div w:id="1130436778">
                              <w:marLeft w:val="0"/>
                              <w:marRight w:val="0"/>
                              <w:marTop w:val="0"/>
                              <w:marBottom w:val="0"/>
                              <w:divBdr>
                                <w:top w:val="none" w:sz="0" w:space="0" w:color="auto"/>
                                <w:left w:val="none" w:sz="0" w:space="0" w:color="auto"/>
                                <w:bottom w:val="none" w:sz="0" w:space="0" w:color="auto"/>
                                <w:right w:val="none" w:sz="0" w:space="0" w:color="auto"/>
                              </w:divBdr>
                            </w:div>
                          </w:divsChild>
                        </w:div>
                        <w:div w:id="1693456793">
                          <w:marLeft w:val="0"/>
                          <w:marRight w:val="0"/>
                          <w:marTop w:val="0"/>
                          <w:marBottom w:val="0"/>
                          <w:divBdr>
                            <w:top w:val="none" w:sz="0" w:space="0" w:color="auto"/>
                            <w:left w:val="none" w:sz="0" w:space="0" w:color="auto"/>
                            <w:bottom w:val="none" w:sz="0" w:space="0" w:color="auto"/>
                            <w:right w:val="none" w:sz="0" w:space="0" w:color="auto"/>
                          </w:divBdr>
                          <w:divsChild>
                            <w:div w:id="2139376753">
                              <w:marLeft w:val="0"/>
                              <w:marRight w:val="0"/>
                              <w:marTop w:val="0"/>
                              <w:marBottom w:val="0"/>
                              <w:divBdr>
                                <w:top w:val="none" w:sz="0" w:space="0" w:color="auto"/>
                                <w:left w:val="none" w:sz="0" w:space="0" w:color="auto"/>
                                <w:bottom w:val="none" w:sz="0" w:space="0" w:color="auto"/>
                                <w:right w:val="none" w:sz="0" w:space="0" w:color="auto"/>
                              </w:divBdr>
                            </w:div>
                            <w:div w:id="716664882">
                              <w:marLeft w:val="0"/>
                              <w:marRight w:val="0"/>
                              <w:marTop w:val="0"/>
                              <w:marBottom w:val="0"/>
                              <w:divBdr>
                                <w:top w:val="none" w:sz="0" w:space="0" w:color="auto"/>
                                <w:left w:val="none" w:sz="0" w:space="0" w:color="auto"/>
                                <w:bottom w:val="none" w:sz="0" w:space="0" w:color="auto"/>
                                <w:right w:val="none" w:sz="0" w:space="0" w:color="auto"/>
                              </w:divBdr>
                            </w:div>
                          </w:divsChild>
                        </w:div>
                        <w:div w:id="1716465966">
                          <w:marLeft w:val="0"/>
                          <w:marRight w:val="0"/>
                          <w:marTop w:val="0"/>
                          <w:marBottom w:val="0"/>
                          <w:divBdr>
                            <w:top w:val="none" w:sz="0" w:space="0" w:color="auto"/>
                            <w:left w:val="none" w:sz="0" w:space="0" w:color="auto"/>
                            <w:bottom w:val="none" w:sz="0" w:space="0" w:color="auto"/>
                            <w:right w:val="none" w:sz="0" w:space="0" w:color="auto"/>
                          </w:divBdr>
                          <w:divsChild>
                            <w:div w:id="441612395">
                              <w:marLeft w:val="0"/>
                              <w:marRight w:val="0"/>
                              <w:marTop w:val="0"/>
                              <w:marBottom w:val="0"/>
                              <w:divBdr>
                                <w:top w:val="none" w:sz="0" w:space="0" w:color="auto"/>
                                <w:left w:val="none" w:sz="0" w:space="0" w:color="auto"/>
                                <w:bottom w:val="none" w:sz="0" w:space="0" w:color="auto"/>
                                <w:right w:val="none" w:sz="0" w:space="0" w:color="auto"/>
                              </w:divBdr>
                            </w:div>
                            <w:div w:id="1565876810">
                              <w:marLeft w:val="0"/>
                              <w:marRight w:val="0"/>
                              <w:marTop w:val="0"/>
                              <w:marBottom w:val="0"/>
                              <w:divBdr>
                                <w:top w:val="none" w:sz="0" w:space="0" w:color="auto"/>
                                <w:left w:val="none" w:sz="0" w:space="0" w:color="auto"/>
                                <w:bottom w:val="none" w:sz="0" w:space="0" w:color="auto"/>
                                <w:right w:val="none" w:sz="0" w:space="0" w:color="auto"/>
                              </w:divBdr>
                            </w:div>
                            <w:div w:id="13442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9428">
                  <w:marLeft w:val="0"/>
                  <w:marRight w:val="0"/>
                  <w:marTop w:val="0"/>
                  <w:marBottom w:val="0"/>
                  <w:divBdr>
                    <w:top w:val="none" w:sz="0" w:space="0" w:color="auto"/>
                    <w:left w:val="none" w:sz="0" w:space="0" w:color="auto"/>
                    <w:bottom w:val="none" w:sz="0" w:space="0" w:color="auto"/>
                    <w:right w:val="none" w:sz="0" w:space="0" w:color="auto"/>
                  </w:divBdr>
                  <w:divsChild>
                    <w:div w:id="1541287542">
                      <w:marLeft w:val="0"/>
                      <w:marRight w:val="0"/>
                      <w:marTop w:val="0"/>
                      <w:marBottom w:val="0"/>
                      <w:divBdr>
                        <w:top w:val="none" w:sz="0" w:space="0" w:color="auto"/>
                        <w:left w:val="none" w:sz="0" w:space="0" w:color="auto"/>
                        <w:bottom w:val="none" w:sz="0" w:space="0" w:color="auto"/>
                        <w:right w:val="none" w:sz="0" w:space="0" w:color="auto"/>
                      </w:divBdr>
                      <w:divsChild>
                        <w:div w:id="6703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666">
                  <w:marLeft w:val="0"/>
                  <w:marRight w:val="0"/>
                  <w:marTop w:val="0"/>
                  <w:marBottom w:val="0"/>
                  <w:divBdr>
                    <w:top w:val="none" w:sz="0" w:space="0" w:color="auto"/>
                    <w:left w:val="none" w:sz="0" w:space="0" w:color="auto"/>
                    <w:bottom w:val="none" w:sz="0" w:space="0" w:color="auto"/>
                    <w:right w:val="none" w:sz="0" w:space="0" w:color="auto"/>
                  </w:divBdr>
                  <w:divsChild>
                    <w:div w:id="260258578">
                      <w:marLeft w:val="0"/>
                      <w:marRight w:val="0"/>
                      <w:marTop w:val="0"/>
                      <w:marBottom w:val="0"/>
                      <w:divBdr>
                        <w:top w:val="none" w:sz="0" w:space="0" w:color="auto"/>
                        <w:left w:val="none" w:sz="0" w:space="0" w:color="auto"/>
                        <w:bottom w:val="none" w:sz="0" w:space="0" w:color="auto"/>
                        <w:right w:val="none" w:sz="0" w:space="0" w:color="auto"/>
                      </w:divBdr>
                    </w:div>
                  </w:divsChild>
                </w:div>
                <w:div w:id="1784493239">
                  <w:marLeft w:val="0"/>
                  <w:marRight w:val="0"/>
                  <w:marTop w:val="0"/>
                  <w:marBottom w:val="0"/>
                  <w:divBdr>
                    <w:top w:val="none" w:sz="0" w:space="0" w:color="auto"/>
                    <w:left w:val="none" w:sz="0" w:space="0" w:color="auto"/>
                    <w:bottom w:val="none" w:sz="0" w:space="0" w:color="auto"/>
                    <w:right w:val="none" w:sz="0" w:space="0" w:color="auto"/>
                  </w:divBdr>
                  <w:divsChild>
                    <w:div w:id="434517812">
                      <w:marLeft w:val="0"/>
                      <w:marRight w:val="0"/>
                      <w:marTop w:val="0"/>
                      <w:marBottom w:val="0"/>
                      <w:divBdr>
                        <w:top w:val="none" w:sz="0" w:space="0" w:color="auto"/>
                        <w:left w:val="none" w:sz="0" w:space="0" w:color="auto"/>
                        <w:bottom w:val="none" w:sz="0" w:space="0" w:color="auto"/>
                        <w:right w:val="none" w:sz="0" w:space="0" w:color="auto"/>
                      </w:divBdr>
                      <w:divsChild>
                        <w:div w:id="9571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8806">
                  <w:marLeft w:val="0"/>
                  <w:marRight w:val="0"/>
                  <w:marTop w:val="0"/>
                  <w:marBottom w:val="0"/>
                  <w:divBdr>
                    <w:top w:val="none" w:sz="0" w:space="0" w:color="auto"/>
                    <w:left w:val="none" w:sz="0" w:space="0" w:color="auto"/>
                    <w:bottom w:val="none" w:sz="0" w:space="0" w:color="auto"/>
                    <w:right w:val="none" w:sz="0" w:space="0" w:color="auto"/>
                  </w:divBdr>
                  <w:divsChild>
                    <w:div w:id="496921691">
                      <w:marLeft w:val="0"/>
                      <w:marRight w:val="0"/>
                      <w:marTop w:val="0"/>
                      <w:marBottom w:val="0"/>
                      <w:divBdr>
                        <w:top w:val="none" w:sz="0" w:space="0" w:color="auto"/>
                        <w:left w:val="none" w:sz="0" w:space="0" w:color="auto"/>
                        <w:bottom w:val="none" w:sz="0" w:space="0" w:color="auto"/>
                        <w:right w:val="none" w:sz="0" w:space="0" w:color="auto"/>
                      </w:divBdr>
                    </w:div>
                  </w:divsChild>
                </w:div>
                <w:div w:id="1136677910">
                  <w:marLeft w:val="0"/>
                  <w:marRight w:val="0"/>
                  <w:marTop w:val="0"/>
                  <w:marBottom w:val="0"/>
                  <w:divBdr>
                    <w:top w:val="none" w:sz="0" w:space="0" w:color="auto"/>
                    <w:left w:val="none" w:sz="0" w:space="0" w:color="auto"/>
                    <w:bottom w:val="none" w:sz="0" w:space="0" w:color="auto"/>
                    <w:right w:val="none" w:sz="0" w:space="0" w:color="auto"/>
                  </w:divBdr>
                  <w:divsChild>
                    <w:div w:id="12990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00339">
          <w:marLeft w:val="0"/>
          <w:marRight w:val="0"/>
          <w:marTop w:val="0"/>
          <w:marBottom w:val="0"/>
          <w:divBdr>
            <w:top w:val="none" w:sz="0" w:space="0" w:color="auto"/>
            <w:left w:val="none" w:sz="0" w:space="0" w:color="auto"/>
            <w:bottom w:val="none" w:sz="0" w:space="0" w:color="auto"/>
            <w:right w:val="none" w:sz="0" w:space="0" w:color="auto"/>
          </w:divBdr>
          <w:divsChild>
            <w:div w:id="1578324085">
              <w:marLeft w:val="0"/>
              <w:marRight w:val="0"/>
              <w:marTop w:val="0"/>
              <w:marBottom w:val="0"/>
              <w:divBdr>
                <w:top w:val="none" w:sz="0" w:space="0" w:color="auto"/>
                <w:left w:val="none" w:sz="0" w:space="0" w:color="auto"/>
                <w:bottom w:val="none" w:sz="0" w:space="0" w:color="auto"/>
                <w:right w:val="none" w:sz="0" w:space="0" w:color="auto"/>
              </w:divBdr>
            </w:div>
            <w:div w:id="12646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XZrQtywWE80/V_ujERbhv-I/AAAAAAAAGv8/O7L5Z0ln-usunN3JC9aKalDo3BBZWFANgCLcB/s1600/jenis-jenis+invertebrata.jpg" TargetMode="External"/><Relationship Id="rId13" Type="http://schemas.openxmlformats.org/officeDocument/2006/relationships/image" Target="media/image3.jpeg"/><Relationship Id="rId18" Type="http://schemas.openxmlformats.org/officeDocument/2006/relationships/hyperlink" Target="https://3.bp.blogspot.com/-wj3re1ul6BI/V_ukteyl9II/AAAAAAAAGwc/wMzIalX7mkIeJgSDxX00HxLMqt6KztQrgCLcB/s1600/skema%2Bpernafasan.jpg" TargetMode="External"/><Relationship Id="rId26"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s://1.bp.blogspot.com/-N4BIOo2aLvY/V_ulPelrdPI/AAAAAAAAGws/CWqwji2ehxAxbRs4KO9IwOlN-FQ80lSYgCLcB/s1600/skema%2Bsiklus%2Bmenstruasi.jpg" TargetMode="External"/><Relationship Id="rId34" Type="http://schemas.openxmlformats.org/officeDocument/2006/relationships/image" Target="media/image11.jpeg"/><Relationship Id="rId7" Type="http://schemas.openxmlformats.org/officeDocument/2006/relationships/hyperlink" Target="https://2.bp.blogspot.com/-iGJUZWVgVZw/V_uiTQzxuFI/AAAAAAAAGv4/FB-oiRKYeYQaH-JWecx02mtZA8K15-JJACLcB/s1600/jenis-jenis%2Bprotista.jpg" TargetMode="External"/><Relationship Id="rId12" Type="http://schemas.openxmlformats.org/officeDocument/2006/relationships/hyperlink" Target="https://4.bp.blogspot.com/-H8rYNHAdzc4/V_uj14E1cpI/AAAAAAAAGwI/fjqPAcXrvug8oc0z0-mdLuq9ePrcHcJOgCLcB/s1600/contoh+rantai+makanan.jpg" TargetMode="External"/><Relationship Id="rId17" Type="http://schemas.openxmlformats.org/officeDocument/2006/relationships/image" Target="media/image5.jpeg"/><Relationship Id="rId25" Type="http://schemas.openxmlformats.org/officeDocument/2006/relationships/hyperlink" Target="https://1.bp.blogspot.com/-4Go24IyChJs/V_umCCA8RzI/AAAAAAAAGw8/bOOMV9WLzGM1nJGjHYr5Lt_vYn9K8ILswCLcB/s1600/siklus+calvin.jpg" TargetMode="External"/><Relationship Id="rId33" Type="http://schemas.openxmlformats.org/officeDocument/2006/relationships/hyperlink" Target="https://3.bp.blogspot.com/-0THknLcSb_g/V_unZmpyUaI/AAAAAAAAGxY/z-7ToKaVC786seQa5eidgSSVwxgcFsUFACLcB/s1600/percobaan+stanly+miller.jpg" TargetMode="External"/><Relationship Id="rId2" Type="http://schemas.openxmlformats.org/officeDocument/2006/relationships/styles" Target="styles.xml"/><Relationship Id="rId16" Type="http://schemas.openxmlformats.org/officeDocument/2006/relationships/hyperlink" Target="https://3.bp.blogspot.com/-sz9SKT3UDb8/V_ukc9HhKDI/AAAAAAAAGwU/jYL3NS9Fj109NXOeUl8Zn6Cb0G64yWzggCLcB/s1600/skema+peredaran+darah.jpg" TargetMode="External"/><Relationship Id="rId20" Type="http://schemas.openxmlformats.org/officeDocument/2006/relationships/image" Target="media/image6.jpeg"/><Relationship Id="rId29" Type="http://schemas.openxmlformats.org/officeDocument/2006/relationships/hyperlink" Target="https://2.bp.blogspot.com/-K8TDjTQdp8M/V_umdkgs9JI/AAAAAAAAGxE/pIS1qExwEmkCAbEU8cvUY-YzqSTMXG6dACLcB/s1600/kodon+dan+asam+amino.jpg" TargetMode="External"/><Relationship Id="rId1" Type="http://schemas.openxmlformats.org/officeDocument/2006/relationships/numbering" Target="numbering.xml"/><Relationship Id="rId6" Type="http://schemas.openxmlformats.org/officeDocument/2006/relationships/hyperlink" Target="https://plus.google.com/113276403313778214463" TargetMode="External"/><Relationship Id="rId11" Type="http://schemas.openxmlformats.org/officeDocument/2006/relationships/image" Target="media/image2.jpeg"/><Relationship Id="rId24" Type="http://schemas.openxmlformats.org/officeDocument/2006/relationships/image" Target="media/image7.jpeg"/><Relationship Id="rId32" Type="http://schemas.openxmlformats.org/officeDocument/2006/relationships/hyperlink" Target="https://1.bp.blogspot.com/-tf6H3uCw1pc/V_unKtCpDeI/AAAAAAAAGxQ/N5PDko2t5LA6dzaM07-_WaE4t3jVtSZfwCLcB/s1600/kromosom%2Blalat.jpg"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2.bp.blogspot.com/-T3uwPj8mOnQ/V_ulwiHzNFI/AAAAAAAAGw4/t3RT5ClMtVkE5HvbpvQgmqlvSkw067stwCLcB/s1600/kerja+enzim.jpg" TargetMode="External"/><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hyperlink" Target="https://4.bp.blogspot.com/-UhoTimUHJBE/V_ujeTH_z1I/AAAAAAAAGwE/CDmjKMxTMGcRBs58zPtIlffbODRtx2HNACLcB/s1600/siklus+hidup+ubur-ubur.jpg" TargetMode="External"/><Relationship Id="rId19" Type="http://schemas.openxmlformats.org/officeDocument/2006/relationships/hyperlink" Target="https://4.bp.blogspot.com/-CCqA9idGW-0/V_ulBeC-xZI/AAAAAAAAGwk/77hvvCGqbgscTFfFk2_bpK_gwfjA6edNgCLcB/s1600/struktur+mata.jpg" TargetMode="External"/><Relationship Id="rId31" Type="http://schemas.openxmlformats.org/officeDocument/2006/relationships/hyperlink" Target="https://1.bp.blogspot.com/-VEXofLIHNNI/V_um8ePaefI/AAAAAAAAGxM/bNTi_H8c6pc6pXvHO0-prbXPtFRM3rjJQCLcB/s1600/peta%2Bsilsilah%2Bbutawarna.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1.bp.blogspot.com/-KB42Y11sDEk/V_ukI2ZaOXI/AAAAAAAAGwQ/15SKQ3sJA-MGkUwcgLN-dkAdsJaeSDuwACLcB/s1600/struktur+sel.jpg" TargetMode="External"/><Relationship Id="rId22" Type="http://schemas.openxmlformats.org/officeDocument/2006/relationships/hyperlink" Target="https://1.bp.blogspot.com/-Tzu8vOc-h8E/V_ulhOJuykI/AAAAAAAAGw0/S6zYJNvYHE40d3KfWbmYo3rWxbqxq0BEgCLcB/s1600/grafik%2Bpertumbuhan%2Bkacang%2Bkedelai.jpg" TargetMode="External"/><Relationship Id="rId27" Type="http://schemas.openxmlformats.org/officeDocument/2006/relationships/hyperlink" Target="https://1.bp.blogspot.com/-D-577MJohCg/V_umRswmVEI/AAAAAAAAGxA/C6x3-12c9_srwGz9mVBxaxFz2a5N36MPACLcB/s1600/struktur+DNA.jpg" TargetMode="External"/><Relationship Id="rId30" Type="http://schemas.openxmlformats.org/officeDocument/2006/relationships/image" Target="media/image10.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1818</Words>
  <Characters>10369</Characters>
  <Application>Microsoft Office Word</Application>
  <DocSecurity>0</DocSecurity>
  <Lines>86</Lines>
  <Paragraphs>24</Paragraphs>
  <ScaleCrop>false</ScaleCrop>
  <Company/>
  <LinksUpToDate>false</LinksUpToDate>
  <CharactersWithSpaces>12163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NUC</dc:creator>
  <cp:lastModifiedBy>Intel NUC</cp:lastModifiedBy>
  <cp:revision>1</cp:revision>
  <dcterms:created xsi:type="dcterms:W3CDTF">2018-10-31T02:30:00Z</dcterms:created>
  <dcterms:modified xsi:type="dcterms:W3CDTF">2018-10-31T02:33:00Z</dcterms:modified>
</cp:coreProperties>
</file>